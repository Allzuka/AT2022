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6686903"/>
      <w:r>
        <w:rPr>
          <w:lang w:val="ru-RU"/>
        </w:rPr>
        <w:t>Содержание</w:t>
      </w:r>
      <w:bookmarkEnd w:id="0"/>
      <w:bookmarkEnd w:id="1"/>
      <w:bookmarkEnd w:id="2"/>
      <w:bookmarkEnd w:id="3"/>
    </w:p>
    <w:p w14:paraId="40903B12" w14:textId="5DEBB7B9" w:rsidR="00B0274F"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B0274F" w:rsidRPr="00DE272F">
        <w:rPr>
          <w:noProof/>
          <w:lang w:val="ru-RU"/>
        </w:rPr>
        <w:t>Содержание</w:t>
      </w:r>
      <w:r w:rsidR="00B0274F">
        <w:rPr>
          <w:noProof/>
        </w:rPr>
        <w:tab/>
      </w:r>
      <w:r w:rsidR="00B0274F">
        <w:rPr>
          <w:noProof/>
        </w:rPr>
        <w:fldChar w:fldCharType="begin"/>
      </w:r>
      <w:r w:rsidR="00B0274F">
        <w:rPr>
          <w:noProof/>
        </w:rPr>
        <w:instrText xml:space="preserve"> PAGEREF _Toc116686903 \h </w:instrText>
      </w:r>
      <w:r w:rsidR="00B0274F">
        <w:rPr>
          <w:noProof/>
        </w:rPr>
      </w:r>
      <w:r w:rsidR="00B0274F">
        <w:rPr>
          <w:noProof/>
        </w:rPr>
        <w:fldChar w:fldCharType="separate"/>
      </w:r>
      <w:r w:rsidR="00B0274F">
        <w:rPr>
          <w:noProof/>
        </w:rPr>
        <w:t>1</w:t>
      </w:r>
      <w:r w:rsidR="00B0274F">
        <w:rPr>
          <w:noProof/>
        </w:rPr>
        <w:fldChar w:fldCharType="end"/>
      </w:r>
    </w:p>
    <w:p w14:paraId="7836FED2" w14:textId="6A48E49D" w:rsidR="00B0274F" w:rsidRDefault="00B0274F">
      <w:pPr>
        <w:pStyle w:val="10"/>
        <w:rPr>
          <w:rFonts w:asciiTheme="minorHAnsi" w:hAnsiTheme="minorHAnsi" w:cstheme="minorBidi"/>
          <w:caps w:val="0"/>
          <w:noProof/>
          <w:szCs w:val="22"/>
          <w:lang w:val="ru-RU" w:eastAsia="ru-RU"/>
        </w:rPr>
      </w:pPr>
      <w:r w:rsidRPr="00DE272F">
        <w:rPr>
          <w:noProof/>
          <w:lang w:val="ru-RU"/>
        </w:rPr>
        <w:t>История изменений</w:t>
      </w:r>
      <w:r>
        <w:rPr>
          <w:noProof/>
        </w:rPr>
        <w:tab/>
      </w:r>
      <w:r>
        <w:rPr>
          <w:noProof/>
        </w:rPr>
        <w:fldChar w:fldCharType="begin"/>
      </w:r>
      <w:r>
        <w:rPr>
          <w:noProof/>
        </w:rPr>
        <w:instrText xml:space="preserve"> PAGEREF _Toc116686904 \h </w:instrText>
      </w:r>
      <w:r>
        <w:rPr>
          <w:noProof/>
        </w:rPr>
      </w:r>
      <w:r>
        <w:rPr>
          <w:noProof/>
        </w:rPr>
        <w:fldChar w:fldCharType="separate"/>
      </w:r>
      <w:r>
        <w:rPr>
          <w:noProof/>
        </w:rPr>
        <w:t>3</w:t>
      </w:r>
      <w:r>
        <w:rPr>
          <w:noProof/>
        </w:rPr>
        <w:fldChar w:fldCharType="end"/>
      </w:r>
    </w:p>
    <w:p w14:paraId="70DAC3F5" w14:textId="77ACD145" w:rsidR="00B0274F" w:rsidRDefault="00B0274F">
      <w:pPr>
        <w:pStyle w:val="10"/>
        <w:tabs>
          <w:tab w:val="left" w:pos="397"/>
        </w:tabs>
        <w:rPr>
          <w:rFonts w:asciiTheme="minorHAnsi" w:hAnsiTheme="minorHAnsi" w:cstheme="minorBidi"/>
          <w:caps w:val="0"/>
          <w:noProof/>
          <w:szCs w:val="22"/>
          <w:lang w:val="ru-RU" w:eastAsia="ru-RU"/>
        </w:rPr>
      </w:pPr>
      <w:r w:rsidRPr="00B0274F">
        <w:rPr>
          <w:noProof/>
          <w:lang w:val="ru-RU"/>
        </w:rPr>
        <w:t>1</w:t>
      </w:r>
      <w:r>
        <w:rPr>
          <w:rFonts w:asciiTheme="minorHAnsi" w:hAnsiTheme="minorHAnsi" w:cstheme="minorBidi"/>
          <w:caps w:val="0"/>
          <w:noProof/>
          <w:szCs w:val="22"/>
          <w:lang w:val="ru-RU" w:eastAsia="ru-RU"/>
        </w:rPr>
        <w:tab/>
      </w:r>
      <w:r w:rsidRPr="00DE272F">
        <w:rPr>
          <w:noProof/>
          <w:lang w:val="ru-RU"/>
        </w:rPr>
        <w:t>Введение</w:t>
      </w:r>
      <w:r>
        <w:rPr>
          <w:noProof/>
        </w:rPr>
        <w:tab/>
      </w:r>
      <w:r>
        <w:rPr>
          <w:noProof/>
        </w:rPr>
        <w:fldChar w:fldCharType="begin"/>
      </w:r>
      <w:r>
        <w:rPr>
          <w:noProof/>
        </w:rPr>
        <w:instrText xml:space="preserve"> PAGEREF _Toc116686905 \h </w:instrText>
      </w:r>
      <w:r>
        <w:rPr>
          <w:noProof/>
        </w:rPr>
      </w:r>
      <w:r>
        <w:rPr>
          <w:noProof/>
        </w:rPr>
        <w:fldChar w:fldCharType="separate"/>
      </w:r>
      <w:r>
        <w:rPr>
          <w:noProof/>
        </w:rPr>
        <w:t>4</w:t>
      </w:r>
      <w:r>
        <w:rPr>
          <w:noProof/>
        </w:rPr>
        <w:fldChar w:fldCharType="end"/>
      </w:r>
    </w:p>
    <w:p w14:paraId="139C9002" w14:textId="60E22D73" w:rsidR="00B0274F" w:rsidRDefault="00B0274F">
      <w:pPr>
        <w:pStyle w:val="20"/>
        <w:tabs>
          <w:tab w:val="left" w:pos="794"/>
        </w:tabs>
        <w:rPr>
          <w:rFonts w:asciiTheme="minorHAnsi" w:hAnsiTheme="minorHAnsi" w:cstheme="minorBidi"/>
          <w:noProof/>
          <w:szCs w:val="22"/>
          <w:lang w:val="ru-RU" w:eastAsia="ru-RU"/>
        </w:rPr>
      </w:pPr>
      <w:r w:rsidRPr="00DE272F">
        <w:rPr>
          <w:noProof/>
          <w:lang w:val="ru-RU"/>
        </w:rPr>
        <w:t>1.1</w:t>
      </w:r>
      <w:r>
        <w:rPr>
          <w:rFonts w:asciiTheme="minorHAnsi" w:hAnsiTheme="minorHAnsi" w:cstheme="minorBidi"/>
          <w:noProof/>
          <w:szCs w:val="22"/>
          <w:lang w:val="ru-RU" w:eastAsia="ru-RU"/>
        </w:rPr>
        <w:tab/>
      </w:r>
      <w:r w:rsidRPr="00DE272F">
        <w:rPr>
          <w:noProof/>
          <w:lang w:val="ru-RU"/>
        </w:rPr>
        <w:t>Цели</w:t>
      </w:r>
      <w:r>
        <w:rPr>
          <w:noProof/>
        </w:rPr>
        <w:tab/>
      </w:r>
      <w:r>
        <w:rPr>
          <w:noProof/>
        </w:rPr>
        <w:fldChar w:fldCharType="begin"/>
      </w:r>
      <w:r>
        <w:rPr>
          <w:noProof/>
        </w:rPr>
        <w:instrText xml:space="preserve"> PAGEREF _Toc116686906 \h </w:instrText>
      </w:r>
      <w:r>
        <w:rPr>
          <w:noProof/>
        </w:rPr>
      </w:r>
      <w:r>
        <w:rPr>
          <w:noProof/>
        </w:rPr>
        <w:fldChar w:fldCharType="separate"/>
      </w:r>
      <w:r>
        <w:rPr>
          <w:noProof/>
        </w:rPr>
        <w:t>4</w:t>
      </w:r>
      <w:r>
        <w:rPr>
          <w:noProof/>
        </w:rPr>
        <w:fldChar w:fldCharType="end"/>
      </w:r>
    </w:p>
    <w:p w14:paraId="784D55E5" w14:textId="2BAE0390" w:rsidR="00B0274F" w:rsidRDefault="00B0274F">
      <w:pPr>
        <w:pStyle w:val="20"/>
        <w:tabs>
          <w:tab w:val="left" w:pos="794"/>
        </w:tabs>
        <w:rPr>
          <w:rFonts w:asciiTheme="minorHAnsi" w:hAnsiTheme="minorHAnsi" w:cstheme="minorBidi"/>
          <w:noProof/>
          <w:szCs w:val="22"/>
          <w:lang w:val="ru-RU" w:eastAsia="ru-RU"/>
        </w:rPr>
      </w:pPr>
      <w:r w:rsidRPr="00DE272F">
        <w:rPr>
          <w:noProof/>
          <w:lang w:val="ru-RU"/>
        </w:rPr>
        <w:t>1.2</w:t>
      </w:r>
      <w:r>
        <w:rPr>
          <w:rFonts w:asciiTheme="minorHAnsi" w:hAnsiTheme="minorHAnsi" w:cstheme="minorBidi"/>
          <w:noProof/>
          <w:szCs w:val="22"/>
          <w:lang w:val="ru-RU" w:eastAsia="ru-RU"/>
        </w:rPr>
        <w:tab/>
      </w:r>
      <w:r w:rsidRPr="00DE272F">
        <w:rPr>
          <w:noProof/>
          <w:lang w:val="ru-RU"/>
        </w:rPr>
        <w:t>Границы применения</w:t>
      </w:r>
      <w:r>
        <w:rPr>
          <w:noProof/>
        </w:rPr>
        <w:tab/>
      </w:r>
      <w:r>
        <w:rPr>
          <w:noProof/>
        </w:rPr>
        <w:fldChar w:fldCharType="begin"/>
      </w:r>
      <w:r>
        <w:rPr>
          <w:noProof/>
        </w:rPr>
        <w:instrText xml:space="preserve"> PAGEREF _Toc116686907 \h </w:instrText>
      </w:r>
      <w:r>
        <w:rPr>
          <w:noProof/>
        </w:rPr>
      </w:r>
      <w:r>
        <w:rPr>
          <w:noProof/>
        </w:rPr>
        <w:fldChar w:fldCharType="separate"/>
      </w:r>
      <w:r>
        <w:rPr>
          <w:noProof/>
        </w:rPr>
        <w:t>4</w:t>
      </w:r>
      <w:r>
        <w:rPr>
          <w:noProof/>
        </w:rPr>
        <w:fldChar w:fldCharType="end"/>
      </w:r>
    </w:p>
    <w:p w14:paraId="49E522BC" w14:textId="17CD0793" w:rsidR="00B0274F" w:rsidRDefault="00B0274F">
      <w:pPr>
        <w:pStyle w:val="20"/>
        <w:tabs>
          <w:tab w:val="left" w:pos="794"/>
        </w:tabs>
        <w:rPr>
          <w:rFonts w:asciiTheme="minorHAnsi" w:hAnsiTheme="minorHAnsi" w:cstheme="minorBidi"/>
          <w:noProof/>
          <w:szCs w:val="22"/>
          <w:lang w:val="ru-RU" w:eastAsia="ru-RU"/>
        </w:rPr>
      </w:pPr>
      <w:r w:rsidRPr="00DE272F">
        <w:rPr>
          <w:noProof/>
          <w:lang w:val="ru-RU"/>
        </w:rPr>
        <w:t>1.3</w:t>
      </w:r>
      <w:r>
        <w:rPr>
          <w:rFonts w:asciiTheme="minorHAnsi" w:hAnsiTheme="minorHAnsi" w:cstheme="minorBidi"/>
          <w:noProof/>
          <w:szCs w:val="22"/>
          <w:lang w:val="ru-RU" w:eastAsia="ru-RU"/>
        </w:rPr>
        <w:tab/>
      </w:r>
      <w:r w:rsidRPr="00DE272F">
        <w:rPr>
          <w:noProof/>
          <w:lang w:val="ru-RU"/>
        </w:rPr>
        <w:t>Термины, аббревиатуры, сокращения</w:t>
      </w:r>
      <w:r>
        <w:rPr>
          <w:noProof/>
        </w:rPr>
        <w:tab/>
      </w:r>
      <w:r>
        <w:rPr>
          <w:noProof/>
        </w:rPr>
        <w:fldChar w:fldCharType="begin"/>
      </w:r>
      <w:r>
        <w:rPr>
          <w:noProof/>
        </w:rPr>
        <w:instrText xml:space="preserve"> PAGEREF _Toc116686908 \h </w:instrText>
      </w:r>
      <w:r>
        <w:rPr>
          <w:noProof/>
        </w:rPr>
      </w:r>
      <w:r>
        <w:rPr>
          <w:noProof/>
        </w:rPr>
        <w:fldChar w:fldCharType="separate"/>
      </w:r>
      <w:r>
        <w:rPr>
          <w:noProof/>
        </w:rPr>
        <w:t>4</w:t>
      </w:r>
      <w:r>
        <w:rPr>
          <w:noProof/>
        </w:rPr>
        <w:fldChar w:fldCharType="end"/>
      </w:r>
    </w:p>
    <w:p w14:paraId="7672598A" w14:textId="6079E6E3" w:rsidR="00B0274F" w:rsidRDefault="00B0274F">
      <w:pPr>
        <w:pStyle w:val="20"/>
        <w:tabs>
          <w:tab w:val="left" w:pos="794"/>
        </w:tabs>
        <w:rPr>
          <w:rFonts w:asciiTheme="minorHAnsi" w:hAnsiTheme="minorHAnsi" w:cstheme="minorBidi"/>
          <w:noProof/>
          <w:szCs w:val="22"/>
          <w:lang w:val="ru-RU" w:eastAsia="ru-RU"/>
        </w:rPr>
      </w:pPr>
      <w:r w:rsidRPr="00DE272F">
        <w:rPr>
          <w:noProof/>
          <w:lang w:val="ru-RU"/>
        </w:rPr>
        <w:t>1.4</w:t>
      </w:r>
      <w:r>
        <w:rPr>
          <w:rFonts w:asciiTheme="minorHAnsi" w:hAnsiTheme="minorHAnsi" w:cstheme="minorBidi"/>
          <w:noProof/>
          <w:szCs w:val="22"/>
          <w:lang w:val="ru-RU" w:eastAsia="ru-RU"/>
        </w:rPr>
        <w:tab/>
      </w:r>
      <w:r w:rsidRPr="00DE272F">
        <w:rPr>
          <w:noProof/>
          <w:lang w:val="ru-RU"/>
        </w:rPr>
        <w:t>Ссылки</w:t>
      </w:r>
      <w:r>
        <w:rPr>
          <w:noProof/>
        </w:rPr>
        <w:tab/>
      </w:r>
      <w:r>
        <w:rPr>
          <w:noProof/>
        </w:rPr>
        <w:fldChar w:fldCharType="begin"/>
      </w:r>
      <w:r>
        <w:rPr>
          <w:noProof/>
        </w:rPr>
        <w:instrText xml:space="preserve"> PAGEREF _Toc116686909 \h </w:instrText>
      </w:r>
      <w:r>
        <w:rPr>
          <w:noProof/>
        </w:rPr>
      </w:r>
      <w:r>
        <w:rPr>
          <w:noProof/>
        </w:rPr>
        <w:fldChar w:fldCharType="separate"/>
      </w:r>
      <w:r>
        <w:rPr>
          <w:noProof/>
        </w:rPr>
        <w:t>4</w:t>
      </w:r>
      <w:r>
        <w:rPr>
          <w:noProof/>
        </w:rPr>
        <w:fldChar w:fldCharType="end"/>
      </w:r>
    </w:p>
    <w:p w14:paraId="1BE1FBC5" w14:textId="480C5BCB" w:rsidR="00B0274F" w:rsidRDefault="00B0274F">
      <w:pPr>
        <w:pStyle w:val="20"/>
        <w:tabs>
          <w:tab w:val="left" w:pos="794"/>
        </w:tabs>
        <w:rPr>
          <w:rFonts w:asciiTheme="minorHAnsi" w:hAnsiTheme="minorHAnsi" w:cstheme="minorBidi"/>
          <w:noProof/>
          <w:szCs w:val="22"/>
          <w:lang w:val="ru-RU" w:eastAsia="ru-RU"/>
        </w:rPr>
      </w:pPr>
      <w:r w:rsidRPr="00B0274F">
        <w:rPr>
          <w:noProof/>
          <w:lang w:val="ru-RU"/>
        </w:rPr>
        <w:t>1.5</w:t>
      </w:r>
      <w:r>
        <w:rPr>
          <w:rFonts w:asciiTheme="minorHAnsi" w:hAnsiTheme="minorHAnsi" w:cstheme="minorBidi"/>
          <w:noProof/>
          <w:szCs w:val="22"/>
          <w:lang w:val="ru-RU" w:eastAsia="ru-RU"/>
        </w:rPr>
        <w:tab/>
      </w:r>
      <w:r w:rsidRPr="00DE272F">
        <w:rPr>
          <w:noProof/>
          <w:lang w:val="ru-RU"/>
        </w:rPr>
        <w:t>Краткий обзор</w:t>
      </w:r>
      <w:r>
        <w:rPr>
          <w:noProof/>
        </w:rPr>
        <w:tab/>
      </w:r>
      <w:r>
        <w:rPr>
          <w:noProof/>
        </w:rPr>
        <w:fldChar w:fldCharType="begin"/>
      </w:r>
      <w:r>
        <w:rPr>
          <w:noProof/>
        </w:rPr>
        <w:instrText xml:space="preserve"> PAGEREF _Toc116686910 \h </w:instrText>
      </w:r>
      <w:r>
        <w:rPr>
          <w:noProof/>
        </w:rPr>
      </w:r>
      <w:r>
        <w:rPr>
          <w:noProof/>
        </w:rPr>
        <w:fldChar w:fldCharType="separate"/>
      </w:r>
      <w:r>
        <w:rPr>
          <w:noProof/>
        </w:rPr>
        <w:t>4</w:t>
      </w:r>
      <w:r>
        <w:rPr>
          <w:noProof/>
        </w:rPr>
        <w:fldChar w:fldCharType="end"/>
      </w:r>
    </w:p>
    <w:p w14:paraId="47847920" w14:textId="5B20BDF5" w:rsidR="00B0274F" w:rsidRDefault="00B0274F">
      <w:pPr>
        <w:pStyle w:val="10"/>
        <w:tabs>
          <w:tab w:val="left" w:pos="397"/>
        </w:tabs>
        <w:rPr>
          <w:rFonts w:asciiTheme="minorHAnsi" w:hAnsiTheme="minorHAnsi" w:cstheme="minorBidi"/>
          <w:caps w:val="0"/>
          <w:noProof/>
          <w:szCs w:val="22"/>
          <w:lang w:val="ru-RU" w:eastAsia="ru-RU"/>
        </w:rPr>
      </w:pPr>
      <w:r w:rsidRPr="00DE272F">
        <w:rPr>
          <w:noProof/>
          <w:lang w:val="ru-RU"/>
        </w:rPr>
        <w:t>2</w:t>
      </w:r>
      <w:r>
        <w:rPr>
          <w:rFonts w:asciiTheme="minorHAnsi" w:hAnsiTheme="minorHAnsi" w:cstheme="minorBidi"/>
          <w:caps w:val="0"/>
          <w:noProof/>
          <w:szCs w:val="22"/>
          <w:lang w:val="ru-RU" w:eastAsia="ru-RU"/>
        </w:rPr>
        <w:tab/>
      </w:r>
      <w:r w:rsidRPr="00DE272F">
        <w:rPr>
          <w:noProof/>
          <w:lang w:val="ru-RU"/>
        </w:rPr>
        <w:t>Общее описание</w:t>
      </w:r>
      <w:r>
        <w:rPr>
          <w:noProof/>
        </w:rPr>
        <w:tab/>
      </w:r>
      <w:r>
        <w:rPr>
          <w:noProof/>
        </w:rPr>
        <w:fldChar w:fldCharType="begin"/>
      </w:r>
      <w:r>
        <w:rPr>
          <w:noProof/>
        </w:rPr>
        <w:instrText xml:space="preserve"> PAGEREF _Toc116686911 \h </w:instrText>
      </w:r>
      <w:r>
        <w:rPr>
          <w:noProof/>
        </w:rPr>
      </w:r>
      <w:r>
        <w:rPr>
          <w:noProof/>
        </w:rPr>
        <w:fldChar w:fldCharType="separate"/>
      </w:r>
      <w:r>
        <w:rPr>
          <w:noProof/>
        </w:rPr>
        <w:t>4</w:t>
      </w:r>
      <w:r>
        <w:rPr>
          <w:noProof/>
        </w:rPr>
        <w:fldChar w:fldCharType="end"/>
      </w:r>
    </w:p>
    <w:p w14:paraId="4027A22F" w14:textId="1119B2E3" w:rsidR="00B0274F" w:rsidRDefault="00B0274F">
      <w:pPr>
        <w:pStyle w:val="20"/>
        <w:tabs>
          <w:tab w:val="left" w:pos="794"/>
        </w:tabs>
        <w:rPr>
          <w:rFonts w:asciiTheme="minorHAnsi" w:hAnsiTheme="minorHAnsi" w:cstheme="minorBidi"/>
          <w:noProof/>
          <w:szCs w:val="22"/>
          <w:lang w:val="ru-RU" w:eastAsia="ru-RU"/>
        </w:rPr>
      </w:pPr>
      <w:r w:rsidRPr="00DE272F">
        <w:rPr>
          <w:noProof/>
          <w:lang w:val="ru-RU"/>
        </w:rPr>
        <w:t>2.1</w:t>
      </w:r>
      <w:r>
        <w:rPr>
          <w:rFonts w:asciiTheme="minorHAnsi" w:hAnsiTheme="minorHAnsi" w:cstheme="minorBidi"/>
          <w:noProof/>
          <w:szCs w:val="22"/>
          <w:lang w:val="ru-RU" w:eastAsia="ru-RU"/>
        </w:rPr>
        <w:tab/>
      </w:r>
      <w:r w:rsidRPr="00DE272F">
        <w:rPr>
          <w:noProof/>
          <w:lang w:val="ru-RU"/>
        </w:rPr>
        <w:t>Описание изделия</w:t>
      </w:r>
      <w:r>
        <w:rPr>
          <w:noProof/>
        </w:rPr>
        <w:tab/>
      </w:r>
      <w:r>
        <w:rPr>
          <w:noProof/>
        </w:rPr>
        <w:fldChar w:fldCharType="begin"/>
      </w:r>
      <w:r>
        <w:rPr>
          <w:noProof/>
        </w:rPr>
        <w:instrText xml:space="preserve"> PAGEREF _Toc116686912 \h </w:instrText>
      </w:r>
      <w:r>
        <w:rPr>
          <w:noProof/>
        </w:rPr>
      </w:r>
      <w:r>
        <w:rPr>
          <w:noProof/>
        </w:rPr>
        <w:fldChar w:fldCharType="separate"/>
      </w:r>
      <w:r>
        <w:rPr>
          <w:noProof/>
        </w:rPr>
        <w:t>4</w:t>
      </w:r>
      <w:r>
        <w:rPr>
          <w:noProof/>
        </w:rPr>
        <w:fldChar w:fldCharType="end"/>
      </w:r>
    </w:p>
    <w:p w14:paraId="4B85AB95" w14:textId="333A0418" w:rsidR="00B0274F" w:rsidRDefault="00B0274F">
      <w:pPr>
        <w:pStyle w:val="30"/>
        <w:rPr>
          <w:rFonts w:asciiTheme="minorHAnsi" w:hAnsiTheme="minorHAnsi" w:cstheme="minorBidi"/>
          <w:noProof/>
          <w:szCs w:val="22"/>
          <w:lang w:val="ru-RU" w:eastAsia="ru-RU"/>
        </w:rPr>
      </w:pPr>
      <w:r w:rsidRPr="00DE272F">
        <w:rPr>
          <w:noProof/>
          <w:lang w:val="ru-RU"/>
        </w:rPr>
        <w:t>2.1.1</w:t>
      </w:r>
      <w:r>
        <w:rPr>
          <w:rFonts w:asciiTheme="minorHAnsi" w:hAnsiTheme="minorHAnsi" w:cstheme="minorBidi"/>
          <w:noProof/>
          <w:szCs w:val="22"/>
          <w:lang w:val="ru-RU" w:eastAsia="ru-RU"/>
        </w:rPr>
        <w:tab/>
      </w:r>
      <w:r w:rsidRPr="00DE272F">
        <w:rPr>
          <w:noProof/>
          <w:lang w:val="ru-RU"/>
        </w:rPr>
        <w:t>Интерфейсы системы</w:t>
      </w:r>
      <w:r>
        <w:rPr>
          <w:noProof/>
        </w:rPr>
        <w:tab/>
      </w:r>
      <w:r>
        <w:rPr>
          <w:noProof/>
        </w:rPr>
        <w:fldChar w:fldCharType="begin"/>
      </w:r>
      <w:r>
        <w:rPr>
          <w:noProof/>
        </w:rPr>
        <w:instrText xml:space="preserve"> PAGEREF _Toc116686913 \h </w:instrText>
      </w:r>
      <w:r>
        <w:rPr>
          <w:noProof/>
        </w:rPr>
      </w:r>
      <w:r>
        <w:rPr>
          <w:noProof/>
        </w:rPr>
        <w:fldChar w:fldCharType="separate"/>
      </w:r>
      <w:r>
        <w:rPr>
          <w:noProof/>
        </w:rPr>
        <w:t>5</w:t>
      </w:r>
      <w:r>
        <w:rPr>
          <w:noProof/>
        </w:rPr>
        <w:fldChar w:fldCharType="end"/>
      </w:r>
    </w:p>
    <w:p w14:paraId="62144A0B" w14:textId="07DCE506" w:rsidR="00B0274F" w:rsidRDefault="00B0274F">
      <w:pPr>
        <w:pStyle w:val="30"/>
        <w:rPr>
          <w:rFonts w:asciiTheme="minorHAnsi" w:hAnsiTheme="minorHAnsi" w:cstheme="minorBidi"/>
          <w:noProof/>
          <w:szCs w:val="22"/>
          <w:lang w:val="ru-RU" w:eastAsia="ru-RU"/>
        </w:rPr>
      </w:pPr>
      <w:r w:rsidRPr="00DE272F">
        <w:rPr>
          <w:noProof/>
          <w:lang w:val="ru-RU"/>
        </w:rPr>
        <w:t>2.1.2</w:t>
      </w:r>
      <w:r>
        <w:rPr>
          <w:rFonts w:asciiTheme="minorHAnsi" w:hAnsiTheme="minorHAnsi" w:cstheme="minorBidi"/>
          <w:noProof/>
          <w:szCs w:val="22"/>
          <w:lang w:val="ru-RU" w:eastAsia="ru-RU"/>
        </w:rPr>
        <w:tab/>
      </w:r>
      <w:r w:rsidRPr="00DE272F">
        <w:rPr>
          <w:noProof/>
          <w:lang w:val="ru-RU"/>
        </w:rPr>
        <w:t>Интерфейсы пользователя</w:t>
      </w:r>
      <w:r>
        <w:rPr>
          <w:noProof/>
        </w:rPr>
        <w:tab/>
      </w:r>
      <w:r>
        <w:rPr>
          <w:noProof/>
        </w:rPr>
        <w:fldChar w:fldCharType="begin"/>
      </w:r>
      <w:r>
        <w:rPr>
          <w:noProof/>
        </w:rPr>
        <w:instrText xml:space="preserve"> PAGEREF _Toc116686914 \h </w:instrText>
      </w:r>
      <w:r>
        <w:rPr>
          <w:noProof/>
        </w:rPr>
      </w:r>
      <w:r>
        <w:rPr>
          <w:noProof/>
        </w:rPr>
        <w:fldChar w:fldCharType="separate"/>
      </w:r>
      <w:r>
        <w:rPr>
          <w:noProof/>
        </w:rPr>
        <w:t>5</w:t>
      </w:r>
      <w:r>
        <w:rPr>
          <w:noProof/>
        </w:rPr>
        <w:fldChar w:fldCharType="end"/>
      </w:r>
    </w:p>
    <w:p w14:paraId="3F697CCF" w14:textId="6D7FE01D" w:rsidR="00B0274F" w:rsidRDefault="00B0274F">
      <w:pPr>
        <w:pStyle w:val="30"/>
        <w:rPr>
          <w:rFonts w:asciiTheme="minorHAnsi" w:hAnsiTheme="minorHAnsi" w:cstheme="minorBidi"/>
          <w:noProof/>
          <w:szCs w:val="22"/>
          <w:lang w:val="ru-RU" w:eastAsia="ru-RU"/>
        </w:rPr>
      </w:pPr>
      <w:r w:rsidRPr="00DE272F">
        <w:rPr>
          <w:noProof/>
          <w:lang w:val="ru-RU"/>
        </w:rPr>
        <w:t>2.1.3</w:t>
      </w:r>
      <w:r>
        <w:rPr>
          <w:rFonts w:asciiTheme="minorHAnsi" w:hAnsiTheme="minorHAnsi" w:cstheme="minorBidi"/>
          <w:noProof/>
          <w:szCs w:val="22"/>
          <w:lang w:val="ru-RU" w:eastAsia="ru-RU"/>
        </w:rPr>
        <w:tab/>
      </w:r>
      <w:r w:rsidRPr="00DE272F">
        <w:rPr>
          <w:noProof/>
          <w:lang w:val="ru-RU"/>
        </w:rPr>
        <w:t>Интерфейсы аппаратных средств ЭВМ</w:t>
      </w:r>
      <w:r>
        <w:rPr>
          <w:noProof/>
        </w:rPr>
        <w:tab/>
      </w:r>
      <w:r>
        <w:rPr>
          <w:noProof/>
        </w:rPr>
        <w:fldChar w:fldCharType="begin"/>
      </w:r>
      <w:r>
        <w:rPr>
          <w:noProof/>
        </w:rPr>
        <w:instrText xml:space="preserve"> PAGEREF _Toc116686915 \h </w:instrText>
      </w:r>
      <w:r>
        <w:rPr>
          <w:noProof/>
        </w:rPr>
      </w:r>
      <w:r>
        <w:rPr>
          <w:noProof/>
        </w:rPr>
        <w:fldChar w:fldCharType="separate"/>
      </w:r>
      <w:r>
        <w:rPr>
          <w:noProof/>
        </w:rPr>
        <w:t>5</w:t>
      </w:r>
      <w:r>
        <w:rPr>
          <w:noProof/>
        </w:rPr>
        <w:fldChar w:fldCharType="end"/>
      </w:r>
    </w:p>
    <w:p w14:paraId="4CE5F1DB" w14:textId="291F37BA" w:rsidR="00B0274F" w:rsidRDefault="00B0274F">
      <w:pPr>
        <w:pStyle w:val="30"/>
        <w:rPr>
          <w:rFonts w:asciiTheme="minorHAnsi" w:hAnsiTheme="minorHAnsi" w:cstheme="minorBidi"/>
          <w:noProof/>
          <w:szCs w:val="22"/>
          <w:lang w:val="ru-RU" w:eastAsia="ru-RU"/>
        </w:rPr>
      </w:pPr>
      <w:r w:rsidRPr="00DE272F">
        <w:rPr>
          <w:noProof/>
          <w:lang w:val="ru-RU"/>
        </w:rPr>
        <w:t>2.1.4</w:t>
      </w:r>
      <w:r>
        <w:rPr>
          <w:rFonts w:asciiTheme="minorHAnsi" w:hAnsiTheme="minorHAnsi" w:cstheme="minorBidi"/>
          <w:noProof/>
          <w:szCs w:val="22"/>
          <w:lang w:val="ru-RU" w:eastAsia="ru-RU"/>
        </w:rPr>
        <w:tab/>
      </w:r>
      <w:r w:rsidRPr="00DE272F">
        <w:rPr>
          <w:noProof/>
          <w:lang w:val="ru-RU"/>
        </w:rPr>
        <w:t>Интерфейсы программного обеспечения</w:t>
      </w:r>
      <w:r>
        <w:rPr>
          <w:noProof/>
        </w:rPr>
        <w:tab/>
      </w:r>
      <w:r>
        <w:rPr>
          <w:noProof/>
        </w:rPr>
        <w:fldChar w:fldCharType="begin"/>
      </w:r>
      <w:r>
        <w:rPr>
          <w:noProof/>
        </w:rPr>
        <w:instrText xml:space="preserve"> PAGEREF _Toc116686916 \h </w:instrText>
      </w:r>
      <w:r>
        <w:rPr>
          <w:noProof/>
        </w:rPr>
      </w:r>
      <w:r>
        <w:rPr>
          <w:noProof/>
        </w:rPr>
        <w:fldChar w:fldCharType="separate"/>
      </w:r>
      <w:r>
        <w:rPr>
          <w:noProof/>
        </w:rPr>
        <w:t>5</w:t>
      </w:r>
      <w:r>
        <w:rPr>
          <w:noProof/>
        </w:rPr>
        <w:fldChar w:fldCharType="end"/>
      </w:r>
    </w:p>
    <w:p w14:paraId="2C7C448A" w14:textId="4B22EF89" w:rsidR="00B0274F" w:rsidRDefault="00B0274F">
      <w:pPr>
        <w:pStyle w:val="30"/>
        <w:rPr>
          <w:rFonts w:asciiTheme="minorHAnsi" w:hAnsiTheme="minorHAnsi" w:cstheme="minorBidi"/>
          <w:noProof/>
          <w:szCs w:val="22"/>
          <w:lang w:val="ru-RU" w:eastAsia="ru-RU"/>
        </w:rPr>
      </w:pPr>
      <w:r w:rsidRPr="00DE272F">
        <w:rPr>
          <w:noProof/>
          <w:lang w:val="ru-RU"/>
        </w:rPr>
        <w:t>2.1.5</w:t>
      </w:r>
      <w:r>
        <w:rPr>
          <w:rFonts w:asciiTheme="minorHAnsi" w:hAnsiTheme="minorHAnsi" w:cstheme="minorBidi"/>
          <w:noProof/>
          <w:szCs w:val="22"/>
          <w:lang w:val="ru-RU" w:eastAsia="ru-RU"/>
        </w:rPr>
        <w:tab/>
      </w:r>
      <w:r w:rsidRPr="00DE272F">
        <w:rPr>
          <w:noProof/>
          <w:lang w:val="ru-RU"/>
        </w:rPr>
        <w:t>Интерфейсы коммуникаций</w:t>
      </w:r>
      <w:r>
        <w:rPr>
          <w:noProof/>
        </w:rPr>
        <w:tab/>
      </w:r>
      <w:r>
        <w:rPr>
          <w:noProof/>
        </w:rPr>
        <w:fldChar w:fldCharType="begin"/>
      </w:r>
      <w:r>
        <w:rPr>
          <w:noProof/>
        </w:rPr>
        <w:instrText xml:space="preserve"> PAGEREF _Toc116686917 \h </w:instrText>
      </w:r>
      <w:r>
        <w:rPr>
          <w:noProof/>
        </w:rPr>
      </w:r>
      <w:r>
        <w:rPr>
          <w:noProof/>
        </w:rPr>
        <w:fldChar w:fldCharType="separate"/>
      </w:r>
      <w:r>
        <w:rPr>
          <w:noProof/>
        </w:rPr>
        <w:t>5</w:t>
      </w:r>
      <w:r>
        <w:rPr>
          <w:noProof/>
        </w:rPr>
        <w:fldChar w:fldCharType="end"/>
      </w:r>
    </w:p>
    <w:p w14:paraId="365E1DC7" w14:textId="510051CD" w:rsidR="00B0274F" w:rsidRDefault="00B0274F">
      <w:pPr>
        <w:pStyle w:val="30"/>
        <w:rPr>
          <w:rFonts w:asciiTheme="minorHAnsi" w:hAnsiTheme="minorHAnsi" w:cstheme="minorBidi"/>
          <w:noProof/>
          <w:szCs w:val="22"/>
          <w:lang w:val="ru-RU" w:eastAsia="ru-RU"/>
        </w:rPr>
      </w:pPr>
      <w:r w:rsidRPr="00DE272F">
        <w:rPr>
          <w:noProof/>
          <w:lang w:val="ru-RU"/>
        </w:rPr>
        <w:t>2.1.6</w:t>
      </w:r>
      <w:r>
        <w:rPr>
          <w:rFonts w:asciiTheme="minorHAnsi" w:hAnsiTheme="minorHAnsi" w:cstheme="minorBidi"/>
          <w:noProof/>
          <w:szCs w:val="22"/>
          <w:lang w:val="ru-RU" w:eastAsia="ru-RU"/>
        </w:rPr>
        <w:tab/>
      </w:r>
      <w:r w:rsidRPr="00DE272F">
        <w:rPr>
          <w:noProof/>
          <w:lang w:val="ru-RU"/>
        </w:rPr>
        <w:t>Ограничения памяти</w:t>
      </w:r>
      <w:r>
        <w:rPr>
          <w:noProof/>
        </w:rPr>
        <w:tab/>
      </w:r>
      <w:r>
        <w:rPr>
          <w:noProof/>
        </w:rPr>
        <w:fldChar w:fldCharType="begin"/>
      </w:r>
      <w:r>
        <w:rPr>
          <w:noProof/>
        </w:rPr>
        <w:instrText xml:space="preserve"> PAGEREF _Toc116686918 \h </w:instrText>
      </w:r>
      <w:r>
        <w:rPr>
          <w:noProof/>
        </w:rPr>
      </w:r>
      <w:r>
        <w:rPr>
          <w:noProof/>
        </w:rPr>
        <w:fldChar w:fldCharType="separate"/>
      </w:r>
      <w:r>
        <w:rPr>
          <w:noProof/>
        </w:rPr>
        <w:t>5</w:t>
      </w:r>
      <w:r>
        <w:rPr>
          <w:noProof/>
        </w:rPr>
        <w:fldChar w:fldCharType="end"/>
      </w:r>
    </w:p>
    <w:p w14:paraId="53A9253F" w14:textId="681BA1D3" w:rsidR="00B0274F" w:rsidRDefault="00B0274F">
      <w:pPr>
        <w:pStyle w:val="30"/>
        <w:rPr>
          <w:rFonts w:asciiTheme="minorHAnsi" w:hAnsiTheme="minorHAnsi" w:cstheme="minorBidi"/>
          <w:noProof/>
          <w:szCs w:val="22"/>
          <w:lang w:val="ru-RU" w:eastAsia="ru-RU"/>
        </w:rPr>
      </w:pPr>
      <w:r w:rsidRPr="00DE272F">
        <w:rPr>
          <w:noProof/>
          <w:lang w:val="ru-RU"/>
        </w:rPr>
        <w:t>2.1.7</w:t>
      </w:r>
      <w:r>
        <w:rPr>
          <w:rFonts w:asciiTheme="minorHAnsi" w:hAnsiTheme="minorHAnsi" w:cstheme="minorBidi"/>
          <w:noProof/>
          <w:szCs w:val="22"/>
          <w:lang w:val="ru-RU" w:eastAsia="ru-RU"/>
        </w:rPr>
        <w:tab/>
      </w:r>
      <w:r w:rsidRPr="00DE272F">
        <w:rPr>
          <w:noProof/>
          <w:lang w:val="ru-RU"/>
        </w:rPr>
        <w:t>Действия</w:t>
      </w:r>
      <w:r>
        <w:rPr>
          <w:noProof/>
        </w:rPr>
        <w:tab/>
      </w:r>
      <w:r>
        <w:rPr>
          <w:noProof/>
        </w:rPr>
        <w:fldChar w:fldCharType="begin"/>
      </w:r>
      <w:r>
        <w:rPr>
          <w:noProof/>
        </w:rPr>
        <w:instrText xml:space="preserve"> PAGEREF _Toc116686919 \h </w:instrText>
      </w:r>
      <w:r>
        <w:rPr>
          <w:noProof/>
        </w:rPr>
      </w:r>
      <w:r>
        <w:rPr>
          <w:noProof/>
        </w:rPr>
        <w:fldChar w:fldCharType="separate"/>
      </w:r>
      <w:r>
        <w:rPr>
          <w:noProof/>
        </w:rPr>
        <w:t>5</w:t>
      </w:r>
      <w:r>
        <w:rPr>
          <w:noProof/>
        </w:rPr>
        <w:fldChar w:fldCharType="end"/>
      </w:r>
    </w:p>
    <w:p w14:paraId="1B06C671" w14:textId="3B96C977" w:rsidR="00B0274F" w:rsidRDefault="00B0274F">
      <w:pPr>
        <w:pStyle w:val="30"/>
        <w:rPr>
          <w:rFonts w:asciiTheme="minorHAnsi" w:hAnsiTheme="minorHAnsi" w:cstheme="minorBidi"/>
          <w:noProof/>
          <w:szCs w:val="22"/>
          <w:lang w:val="ru-RU" w:eastAsia="ru-RU"/>
        </w:rPr>
      </w:pPr>
      <w:r w:rsidRPr="00DE272F">
        <w:rPr>
          <w:noProof/>
          <w:lang w:val="ru-RU"/>
        </w:rPr>
        <w:t>2.1.8</w:t>
      </w:r>
      <w:r>
        <w:rPr>
          <w:rFonts w:asciiTheme="minorHAnsi" w:hAnsiTheme="minorHAnsi" w:cstheme="minorBidi"/>
          <w:noProof/>
          <w:szCs w:val="22"/>
          <w:lang w:val="ru-RU" w:eastAsia="ru-RU"/>
        </w:rPr>
        <w:tab/>
      </w:r>
      <w:r w:rsidRPr="00DE272F">
        <w:rPr>
          <w:noProof/>
          <w:lang w:val="ru-RU"/>
        </w:rPr>
        <w:t>Требования настройки рабочих мест</w:t>
      </w:r>
      <w:r>
        <w:rPr>
          <w:noProof/>
        </w:rPr>
        <w:tab/>
      </w:r>
      <w:r>
        <w:rPr>
          <w:noProof/>
        </w:rPr>
        <w:fldChar w:fldCharType="begin"/>
      </w:r>
      <w:r>
        <w:rPr>
          <w:noProof/>
        </w:rPr>
        <w:instrText xml:space="preserve"> PAGEREF _Toc116686920 \h </w:instrText>
      </w:r>
      <w:r>
        <w:rPr>
          <w:noProof/>
        </w:rPr>
      </w:r>
      <w:r>
        <w:rPr>
          <w:noProof/>
        </w:rPr>
        <w:fldChar w:fldCharType="separate"/>
      </w:r>
      <w:r>
        <w:rPr>
          <w:noProof/>
        </w:rPr>
        <w:t>5</w:t>
      </w:r>
      <w:r>
        <w:rPr>
          <w:noProof/>
        </w:rPr>
        <w:fldChar w:fldCharType="end"/>
      </w:r>
    </w:p>
    <w:p w14:paraId="6DF7ADBF" w14:textId="54E6A53D" w:rsidR="00B0274F" w:rsidRDefault="00B0274F">
      <w:pPr>
        <w:pStyle w:val="20"/>
        <w:tabs>
          <w:tab w:val="left" w:pos="794"/>
        </w:tabs>
        <w:rPr>
          <w:rFonts w:asciiTheme="minorHAnsi" w:hAnsiTheme="minorHAnsi" w:cstheme="minorBidi"/>
          <w:noProof/>
          <w:szCs w:val="22"/>
          <w:lang w:val="ru-RU" w:eastAsia="ru-RU"/>
        </w:rPr>
      </w:pPr>
      <w:r w:rsidRPr="00DE272F">
        <w:rPr>
          <w:noProof/>
          <w:lang w:val="ru-RU"/>
        </w:rPr>
        <w:t>2.2</w:t>
      </w:r>
      <w:r>
        <w:rPr>
          <w:rFonts w:asciiTheme="minorHAnsi" w:hAnsiTheme="minorHAnsi" w:cstheme="minorBidi"/>
          <w:noProof/>
          <w:szCs w:val="22"/>
          <w:lang w:val="ru-RU" w:eastAsia="ru-RU"/>
        </w:rPr>
        <w:tab/>
      </w:r>
      <w:r w:rsidRPr="00DE272F">
        <w:rPr>
          <w:noProof/>
          <w:lang w:val="ru-RU"/>
        </w:rPr>
        <w:t>Функции изделия</w:t>
      </w:r>
      <w:r>
        <w:rPr>
          <w:noProof/>
        </w:rPr>
        <w:tab/>
      </w:r>
      <w:r>
        <w:rPr>
          <w:noProof/>
        </w:rPr>
        <w:fldChar w:fldCharType="begin"/>
      </w:r>
      <w:r>
        <w:rPr>
          <w:noProof/>
        </w:rPr>
        <w:instrText xml:space="preserve"> PAGEREF _Toc116686921 \h </w:instrText>
      </w:r>
      <w:r>
        <w:rPr>
          <w:noProof/>
        </w:rPr>
      </w:r>
      <w:r>
        <w:rPr>
          <w:noProof/>
        </w:rPr>
        <w:fldChar w:fldCharType="separate"/>
      </w:r>
      <w:r>
        <w:rPr>
          <w:noProof/>
        </w:rPr>
        <w:t>5</w:t>
      </w:r>
      <w:r>
        <w:rPr>
          <w:noProof/>
        </w:rPr>
        <w:fldChar w:fldCharType="end"/>
      </w:r>
    </w:p>
    <w:p w14:paraId="51D16A47" w14:textId="34D5FC01" w:rsidR="00B0274F" w:rsidRDefault="00B0274F">
      <w:pPr>
        <w:pStyle w:val="20"/>
        <w:tabs>
          <w:tab w:val="left" w:pos="794"/>
        </w:tabs>
        <w:rPr>
          <w:rFonts w:asciiTheme="minorHAnsi" w:hAnsiTheme="minorHAnsi" w:cstheme="minorBidi"/>
          <w:noProof/>
          <w:szCs w:val="22"/>
          <w:lang w:val="ru-RU" w:eastAsia="ru-RU"/>
        </w:rPr>
      </w:pPr>
      <w:r w:rsidRPr="00DE272F">
        <w:rPr>
          <w:noProof/>
          <w:lang w:val="ru-RU"/>
        </w:rPr>
        <w:t>2.3</w:t>
      </w:r>
      <w:r>
        <w:rPr>
          <w:rFonts w:asciiTheme="minorHAnsi" w:hAnsiTheme="minorHAnsi" w:cstheme="minorBidi"/>
          <w:noProof/>
          <w:szCs w:val="22"/>
          <w:lang w:val="ru-RU" w:eastAsia="ru-RU"/>
        </w:rPr>
        <w:tab/>
      </w:r>
      <w:r w:rsidRPr="00DE272F">
        <w:rPr>
          <w:noProof/>
          <w:lang w:val="ru-RU"/>
        </w:rPr>
        <w:t>Характеристики пользователей</w:t>
      </w:r>
      <w:r>
        <w:rPr>
          <w:noProof/>
        </w:rPr>
        <w:tab/>
      </w:r>
      <w:r>
        <w:rPr>
          <w:noProof/>
        </w:rPr>
        <w:fldChar w:fldCharType="begin"/>
      </w:r>
      <w:r>
        <w:rPr>
          <w:noProof/>
        </w:rPr>
        <w:instrText xml:space="preserve"> PAGEREF _Toc116686922 \h </w:instrText>
      </w:r>
      <w:r>
        <w:rPr>
          <w:noProof/>
        </w:rPr>
      </w:r>
      <w:r>
        <w:rPr>
          <w:noProof/>
        </w:rPr>
        <w:fldChar w:fldCharType="separate"/>
      </w:r>
      <w:r>
        <w:rPr>
          <w:noProof/>
        </w:rPr>
        <w:t>6</w:t>
      </w:r>
      <w:r>
        <w:rPr>
          <w:noProof/>
        </w:rPr>
        <w:fldChar w:fldCharType="end"/>
      </w:r>
    </w:p>
    <w:p w14:paraId="69E7033A" w14:textId="01990946" w:rsidR="00B0274F" w:rsidRDefault="00B0274F">
      <w:pPr>
        <w:pStyle w:val="20"/>
        <w:tabs>
          <w:tab w:val="left" w:pos="794"/>
        </w:tabs>
        <w:rPr>
          <w:rFonts w:asciiTheme="minorHAnsi" w:hAnsiTheme="minorHAnsi" w:cstheme="minorBidi"/>
          <w:noProof/>
          <w:szCs w:val="22"/>
          <w:lang w:val="ru-RU" w:eastAsia="ru-RU"/>
        </w:rPr>
      </w:pPr>
      <w:r w:rsidRPr="00DE272F">
        <w:rPr>
          <w:noProof/>
          <w:lang w:val="ru-RU"/>
        </w:rPr>
        <w:t>2.4</w:t>
      </w:r>
      <w:r>
        <w:rPr>
          <w:rFonts w:asciiTheme="minorHAnsi" w:hAnsiTheme="minorHAnsi" w:cstheme="minorBidi"/>
          <w:noProof/>
          <w:szCs w:val="22"/>
          <w:lang w:val="ru-RU" w:eastAsia="ru-RU"/>
        </w:rPr>
        <w:tab/>
      </w:r>
      <w:r w:rsidRPr="00DE272F">
        <w:rPr>
          <w:noProof/>
          <w:lang w:val="ru-RU"/>
        </w:rPr>
        <w:t>Ограничения</w:t>
      </w:r>
      <w:r>
        <w:rPr>
          <w:noProof/>
        </w:rPr>
        <w:tab/>
      </w:r>
      <w:r>
        <w:rPr>
          <w:noProof/>
        </w:rPr>
        <w:fldChar w:fldCharType="begin"/>
      </w:r>
      <w:r>
        <w:rPr>
          <w:noProof/>
        </w:rPr>
        <w:instrText xml:space="preserve"> PAGEREF _Toc116686923 \h </w:instrText>
      </w:r>
      <w:r>
        <w:rPr>
          <w:noProof/>
        </w:rPr>
      </w:r>
      <w:r>
        <w:rPr>
          <w:noProof/>
        </w:rPr>
        <w:fldChar w:fldCharType="separate"/>
      </w:r>
      <w:r>
        <w:rPr>
          <w:noProof/>
        </w:rPr>
        <w:t>6</w:t>
      </w:r>
      <w:r>
        <w:rPr>
          <w:noProof/>
        </w:rPr>
        <w:fldChar w:fldCharType="end"/>
      </w:r>
    </w:p>
    <w:p w14:paraId="5E73B550" w14:textId="6AE6C054" w:rsidR="00B0274F" w:rsidRDefault="00B0274F">
      <w:pPr>
        <w:pStyle w:val="20"/>
        <w:tabs>
          <w:tab w:val="left" w:pos="794"/>
        </w:tabs>
        <w:rPr>
          <w:rFonts w:asciiTheme="minorHAnsi" w:hAnsiTheme="minorHAnsi" w:cstheme="minorBidi"/>
          <w:noProof/>
          <w:szCs w:val="22"/>
          <w:lang w:val="ru-RU" w:eastAsia="ru-RU"/>
        </w:rPr>
      </w:pPr>
      <w:r w:rsidRPr="00DE272F">
        <w:rPr>
          <w:noProof/>
          <w:lang w:val="ru-RU"/>
        </w:rPr>
        <w:t>2.5</w:t>
      </w:r>
      <w:r>
        <w:rPr>
          <w:rFonts w:asciiTheme="minorHAnsi" w:hAnsiTheme="minorHAnsi" w:cstheme="minorBidi"/>
          <w:noProof/>
          <w:szCs w:val="22"/>
          <w:lang w:val="ru-RU" w:eastAsia="ru-RU"/>
        </w:rPr>
        <w:tab/>
      </w:r>
      <w:r w:rsidRPr="00DE272F">
        <w:rPr>
          <w:noProof/>
          <w:lang w:val="ru-RU"/>
        </w:rPr>
        <w:t>Предположения и зависимости</w:t>
      </w:r>
      <w:r>
        <w:rPr>
          <w:noProof/>
        </w:rPr>
        <w:tab/>
      </w:r>
      <w:r>
        <w:rPr>
          <w:noProof/>
        </w:rPr>
        <w:fldChar w:fldCharType="begin"/>
      </w:r>
      <w:r>
        <w:rPr>
          <w:noProof/>
        </w:rPr>
        <w:instrText xml:space="preserve"> PAGEREF _Toc116686924 \h </w:instrText>
      </w:r>
      <w:r>
        <w:rPr>
          <w:noProof/>
        </w:rPr>
      </w:r>
      <w:r>
        <w:rPr>
          <w:noProof/>
        </w:rPr>
        <w:fldChar w:fldCharType="separate"/>
      </w:r>
      <w:r>
        <w:rPr>
          <w:noProof/>
        </w:rPr>
        <w:t>6</w:t>
      </w:r>
      <w:r>
        <w:rPr>
          <w:noProof/>
        </w:rPr>
        <w:fldChar w:fldCharType="end"/>
      </w:r>
    </w:p>
    <w:p w14:paraId="17FFB7D3" w14:textId="36CB0C17" w:rsidR="00B0274F" w:rsidRDefault="00B0274F">
      <w:pPr>
        <w:pStyle w:val="20"/>
        <w:tabs>
          <w:tab w:val="left" w:pos="794"/>
        </w:tabs>
        <w:rPr>
          <w:rFonts w:asciiTheme="minorHAnsi" w:hAnsiTheme="minorHAnsi" w:cstheme="minorBidi"/>
          <w:noProof/>
          <w:szCs w:val="22"/>
          <w:lang w:val="ru-RU" w:eastAsia="ru-RU"/>
        </w:rPr>
      </w:pPr>
      <w:r w:rsidRPr="00DE272F">
        <w:rPr>
          <w:noProof/>
          <w:lang w:val="ru-RU"/>
        </w:rPr>
        <w:t>2.6</w:t>
      </w:r>
      <w:r>
        <w:rPr>
          <w:rFonts w:asciiTheme="minorHAnsi" w:hAnsiTheme="minorHAnsi" w:cstheme="minorBidi"/>
          <w:noProof/>
          <w:szCs w:val="22"/>
          <w:lang w:val="ru-RU" w:eastAsia="ru-RU"/>
        </w:rPr>
        <w:tab/>
      </w:r>
      <w:r w:rsidRPr="00DE272F">
        <w:rPr>
          <w:noProof/>
          <w:lang w:val="ru-RU"/>
        </w:rPr>
        <w:t>Распределение требований</w:t>
      </w:r>
      <w:r>
        <w:rPr>
          <w:noProof/>
        </w:rPr>
        <w:tab/>
      </w:r>
      <w:r>
        <w:rPr>
          <w:noProof/>
        </w:rPr>
        <w:fldChar w:fldCharType="begin"/>
      </w:r>
      <w:r>
        <w:rPr>
          <w:noProof/>
        </w:rPr>
        <w:instrText xml:space="preserve"> PAGEREF _Toc116686925 \h </w:instrText>
      </w:r>
      <w:r>
        <w:rPr>
          <w:noProof/>
        </w:rPr>
      </w:r>
      <w:r>
        <w:rPr>
          <w:noProof/>
        </w:rPr>
        <w:fldChar w:fldCharType="separate"/>
      </w:r>
      <w:r>
        <w:rPr>
          <w:noProof/>
        </w:rPr>
        <w:t>6</w:t>
      </w:r>
      <w:r>
        <w:rPr>
          <w:noProof/>
        </w:rPr>
        <w:fldChar w:fldCharType="end"/>
      </w:r>
    </w:p>
    <w:p w14:paraId="483BD37F" w14:textId="57C31D77" w:rsidR="00B0274F" w:rsidRDefault="00B0274F">
      <w:pPr>
        <w:pStyle w:val="10"/>
        <w:tabs>
          <w:tab w:val="left" w:pos="397"/>
        </w:tabs>
        <w:rPr>
          <w:rFonts w:asciiTheme="minorHAnsi" w:hAnsiTheme="minorHAnsi" w:cstheme="minorBidi"/>
          <w:caps w:val="0"/>
          <w:noProof/>
          <w:szCs w:val="22"/>
          <w:lang w:val="ru-RU" w:eastAsia="ru-RU"/>
        </w:rPr>
      </w:pPr>
      <w:r w:rsidRPr="00DE272F">
        <w:rPr>
          <w:noProof/>
          <w:lang w:val="ru-RU"/>
        </w:rPr>
        <w:t>3</w:t>
      </w:r>
      <w:r>
        <w:rPr>
          <w:rFonts w:asciiTheme="minorHAnsi" w:hAnsiTheme="minorHAnsi" w:cstheme="minorBidi"/>
          <w:caps w:val="0"/>
          <w:noProof/>
          <w:szCs w:val="22"/>
          <w:lang w:val="ru-RU" w:eastAsia="ru-RU"/>
        </w:rPr>
        <w:tab/>
      </w:r>
      <w:r w:rsidRPr="00DE272F">
        <w:rPr>
          <w:noProof/>
          <w:lang w:val="ru-RU"/>
        </w:rPr>
        <w:t>Детальные требования</w:t>
      </w:r>
      <w:r>
        <w:rPr>
          <w:noProof/>
        </w:rPr>
        <w:tab/>
      </w:r>
      <w:r>
        <w:rPr>
          <w:noProof/>
        </w:rPr>
        <w:fldChar w:fldCharType="begin"/>
      </w:r>
      <w:r>
        <w:rPr>
          <w:noProof/>
        </w:rPr>
        <w:instrText xml:space="preserve"> PAGEREF _Toc116686926 \h </w:instrText>
      </w:r>
      <w:r>
        <w:rPr>
          <w:noProof/>
        </w:rPr>
      </w:r>
      <w:r>
        <w:rPr>
          <w:noProof/>
        </w:rPr>
        <w:fldChar w:fldCharType="separate"/>
      </w:r>
      <w:r>
        <w:rPr>
          <w:noProof/>
        </w:rPr>
        <w:t>6</w:t>
      </w:r>
      <w:r>
        <w:rPr>
          <w:noProof/>
        </w:rPr>
        <w:fldChar w:fldCharType="end"/>
      </w:r>
    </w:p>
    <w:p w14:paraId="3A2D91AB" w14:textId="3B1A0CC2" w:rsidR="00B0274F" w:rsidRDefault="00B0274F">
      <w:pPr>
        <w:pStyle w:val="20"/>
        <w:tabs>
          <w:tab w:val="left" w:pos="794"/>
        </w:tabs>
        <w:rPr>
          <w:rFonts w:asciiTheme="minorHAnsi" w:hAnsiTheme="minorHAnsi" w:cstheme="minorBidi"/>
          <w:noProof/>
          <w:szCs w:val="22"/>
          <w:lang w:val="ru-RU" w:eastAsia="ru-RU"/>
        </w:rPr>
      </w:pPr>
      <w:r w:rsidRPr="00DE272F">
        <w:rPr>
          <w:noProof/>
          <w:lang w:val="ru-RU"/>
        </w:rPr>
        <w:t>3.1</w:t>
      </w:r>
      <w:r>
        <w:rPr>
          <w:rFonts w:asciiTheme="minorHAnsi" w:hAnsiTheme="minorHAnsi" w:cstheme="minorBidi"/>
          <w:noProof/>
          <w:szCs w:val="22"/>
          <w:lang w:val="ru-RU" w:eastAsia="ru-RU"/>
        </w:rPr>
        <w:tab/>
      </w:r>
      <w:r w:rsidRPr="00DE272F">
        <w:rPr>
          <w:noProof/>
          <w:lang w:val="ru-RU"/>
        </w:rPr>
        <w:t>Функциональные требования</w:t>
      </w:r>
      <w:r>
        <w:rPr>
          <w:noProof/>
        </w:rPr>
        <w:tab/>
      </w:r>
      <w:r>
        <w:rPr>
          <w:noProof/>
        </w:rPr>
        <w:fldChar w:fldCharType="begin"/>
      </w:r>
      <w:r>
        <w:rPr>
          <w:noProof/>
        </w:rPr>
        <w:instrText xml:space="preserve"> PAGEREF _Toc116686927 \h </w:instrText>
      </w:r>
      <w:r>
        <w:rPr>
          <w:noProof/>
        </w:rPr>
      </w:r>
      <w:r>
        <w:rPr>
          <w:noProof/>
        </w:rPr>
        <w:fldChar w:fldCharType="separate"/>
      </w:r>
      <w:r>
        <w:rPr>
          <w:noProof/>
        </w:rPr>
        <w:t>6</w:t>
      </w:r>
      <w:r>
        <w:rPr>
          <w:noProof/>
        </w:rPr>
        <w:fldChar w:fldCharType="end"/>
      </w:r>
    </w:p>
    <w:p w14:paraId="013A217F" w14:textId="4BCFA2B1" w:rsidR="00B0274F" w:rsidRDefault="00B0274F">
      <w:pPr>
        <w:pStyle w:val="30"/>
        <w:rPr>
          <w:rFonts w:asciiTheme="minorHAnsi" w:hAnsiTheme="minorHAnsi" w:cstheme="minorBidi"/>
          <w:noProof/>
          <w:szCs w:val="22"/>
          <w:lang w:val="ru-RU" w:eastAsia="ru-RU"/>
        </w:rPr>
      </w:pPr>
      <w:r w:rsidRPr="00DE272F">
        <w:rPr>
          <w:noProof/>
          <w:lang w:val="ru-RU"/>
        </w:rPr>
        <w:t>3.1.1</w:t>
      </w:r>
      <w:r>
        <w:rPr>
          <w:rFonts w:asciiTheme="minorHAnsi" w:hAnsiTheme="minorHAnsi" w:cstheme="minorBidi"/>
          <w:noProof/>
          <w:szCs w:val="22"/>
          <w:lang w:val="ru-RU" w:eastAsia="ru-RU"/>
        </w:rPr>
        <w:tab/>
      </w:r>
      <w:r w:rsidRPr="00DE272F">
        <w:rPr>
          <w:noProof/>
          <w:lang w:val="ru-RU"/>
        </w:rPr>
        <w:t>Функциональные требования к системному модулю</w:t>
      </w:r>
      <w:r>
        <w:rPr>
          <w:noProof/>
        </w:rPr>
        <w:tab/>
      </w:r>
      <w:r>
        <w:rPr>
          <w:noProof/>
        </w:rPr>
        <w:fldChar w:fldCharType="begin"/>
      </w:r>
      <w:r>
        <w:rPr>
          <w:noProof/>
        </w:rPr>
        <w:instrText xml:space="preserve"> PAGEREF _Toc116686928 \h </w:instrText>
      </w:r>
      <w:r>
        <w:rPr>
          <w:noProof/>
        </w:rPr>
      </w:r>
      <w:r>
        <w:rPr>
          <w:noProof/>
        </w:rPr>
        <w:fldChar w:fldCharType="separate"/>
      </w:r>
      <w:r>
        <w:rPr>
          <w:noProof/>
        </w:rPr>
        <w:t>6</w:t>
      </w:r>
      <w:r>
        <w:rPr>
          <w:noProof/>
        </w:rPr>
        <w:fldChar w:fldCharType="end"/>
      </w:r>
    </w:p>
    <w:p w14:paraId="2E23A67B" w14:textId="13B7DFB2" w:rsidR="00B0274F" w:rsidRDefault="00B0274F">
      <w:pPr>
        <w:pStyle w:val="30"/>
        <w:rPr>
          <w:rFonts w:asciiTheme="minorHAnsi" w:hAnsiTheme="minorHAnsi" w:cstheme="minorBidi"/>
          <w:noProof/>
          <w:szCs w:val="22"/>
          <w:lang w:val="ru-RU" w:eastAsia="ru-RU"/>
        </w:rPr>
      </w:pPr>
      <w:r w:rsidRPr="00DE272F">
        <w:rPr>
          <w:noProof/>
          <w:lang w:val="ru-RU"/>
        </w:rPr>
        <w:t>3.1.2</w:t>
      </w:r>
      <w:r>
        <w:rPr>
          <w:rFonts w:asciiTheme="minorHAnsi" w:hAnsiTheme="minorHAnsi" w:cstheme="minorBidi"/>
          <w:noProof/>
          <w:szCs w:val="22"/>
          <w:lang w:val="ru-RU" w:eastAsia="ru-RU"/>
        </w:rPr>
        <w:tab/>
      </w:r>
      <w:r w:rsidRPr="00DE272F">
        <w:rPr>
          <w:noProof/>
          <w:lang w:val="ru-RU"/>
        </w:rPr>
        <w:t>Функциональные требования к модулю управления</w:t>
      </w:r>
      <w:r>
        <w:rPr>
          <w:noProof/>
        </w:rPr>
        <w:tab/>
      </w:r>
      <w:r>
        <w:rPr>
          <w:noProof/>
        </w:rPr>
        <w:fldChar w:fldCharType="begin"/>
      </w:r>
      <w:r>
        <w:rPr>
          <w:noProof/>
        </w:rPr>
        <w:instrText xml:space="preserve"> PAGEREF _Toc116686929 \h </w:instrText>
      </w:r>
      <w:r>
        <w:rPr>
          <w:noProof/>
        </w:rPr>
      </w:r>
      <w:r>
        <w:rPr>
          <w:noProof/>
        </w:rPr>
        <w:fldChar w:fldCharType="separate"/>
      </w:r>
      <w:r>
        <w:rPr>
          <w:noProof/>
        </w:rPr>
        <w:t>6</w:t>
      </w:r>
      <w:r>
        <w:rPr>
          <w:noProof/>
        </w:rPr>
        <w:fldChar w:fldCharType="end"/>
      </w:r>
    </w:p>
    <w:p w14:paraId="28B69002" w14:textId="52D9C73D" w:rsidR="00B0274F" w:rsidRDefault="00B0274F">
      <w:pPr>
        <w:pStyle w:val="30"/>
        <w:rPr>
          <w:rFonts w:asciiTheme="minorHAnsi" w:hAnsiTheme="minorHAnsi" w:cstheme="minorBidi"/>
          <w:noProof/>
          <w:szCs w:val="22"/>
          <w:lang w:val="ru-RU" w:eastAsia="ru-RU"/>
        </w:rPr>
      </w:pPr>
      <w:r w:rsidRPr="00DE272F">
        <w:rPr>
          <w:noProof/>
          <w:lang w:val="ru-RU"/>
        </w:rPr>
        <w:t>3.1.3</w:t>
      </w:r>
      <w:r>
        <w:rPr>
          <w:rFonts w:asciiTheme="minorHAnsi" w:hAnsiTheme="minorHAnsi" w:cstheme="minorBidi"/>
          <w:noProof/>
          <w:szCs w:val="22"/>
          <w:lang w:val="ru-RU" w:eastAsia="ru-RU"/>
        </w:rPr>
        <w:tab/>
      </w:r>
      <w:r w:rsidRPr="00DE272F">
        <w:rPr>
          <w:noProof/>
          <w:lang w:val="ru-RU"/>
        </w:rPr>
        <w:t xml:space="preserve">Функциональные требования к модулю </w:t>
      </w:r>
      <w:r w:rsidRPr="00B0274F">
        <w:rPr>
          <w:noProof/>
          <w:lang w:val="ru-RU"/>
        </w:rPr>
        <w:t>исполнителя</w:t>
      </w:r>
      <w:r>
        <w:rPr>
          <w:noProof/>
        </w:rPr>
        <w:tab/>
      </w:r>
      <w:r>
        <w:rPr>
          <w:noProof/>
        </w:rPr>
        <w:fldChar w:fldCharType="begin"/>
      </w:r>
      <w:r>
        <w:rPr>
          <w:noProof/>
        </w:rPr>
        <w:instrText xml:space="preserve"> PAGEREF _Toc116686930 \h </w:instrText>
      </w:r>
      <w:r>
        <w:rPr>
          <w:noProof/>
        </w:rPr>
      </w:r>
      <w:r>
        <w:rPr>
          <w:noProof/>
        </w:rPr>
        <w:fldChar w:fldCharType="separate"/>
      </w:r>
      <w:r>
        <w:rPr>
          <w:noProof/>
        </w:rPr>
        <w:t>6</w:t>
      </w:r>
      <w:r>
        <w:rPr>
          <w:noProof/>
        </w:rPr>
        <w:fldChar w:fldCharType="end"/>
      </w:r>
    </w:p>
    <w:p w14:paraId="7EBF5B1A" w14:textId="62706E2F" w:rsidR="00B0274F" w:rsidRPr="00B0274F" w:rsidRDefault="00B0274F">
      <w:pPr>
        <w:pStyle w:val="20"/>
        <w:tabs>
          <w:tab w:val="left" w:pos="794"/>
        </w:tabs>
        <w:rPr>
          <w:rFonts w:asciiTheme="minorHAnsi" w:hAnsiTheme="minorHAnsi" w:cstheme="minorBidi"/>
          <w:noProof/>
          <w:szCs w:val="22"/>
          <w:lang w:val="en-US" w:eastAsia="ru-RU"/>
        </w:rPr>
      </w:pPr>
      <w:r w:rsidRPr="00DE272F">
        <w:rPr>
          <w:noProof/>
          <w:lang w:val="en-GB"/>
        </w:rPr>
        <w:t>3.2</w:t>
      </w:r>
      <w:r w:rsidRPr="00B0274F">
        <w:rPr>
          <w:rFonts w:asciiTheme="minorHAnsi" w:hAnsiTheme="minorHAnsi" w:cstheme="minorBidi"/>
          <w:noProof/>
          <w:szCs w:val="22"/>
          <w:lang w:val="en-US" w:eastAsia="ru-RU"/>
        </w:rPr>
        <w:tab/>
      </w:r>
      <w:r w:rsidRPr="00DE272F">
        <w:rPr>
          <w:noProof/>
          <w:lang w:val="ru-RU"/>
        </w:rPr>
        <w:t>Надежность</w:t>
      </w:r>
      <w:r>
        <w:rPr>
          <w:noProof/>
        </w:rPr>
        <w:tab/>
      </w:r>
      <w:r>
        <w:rPr>
          <w:noProof/>
        </w:rPr>
        <w:fldChar w:fldCharType="begin"/>
      </w:r>
      <w:r>
        <w:rPr>
          <w:noProof/>
        </w:rPr>
        <w:instrText xml:space="preserve"> PAGEREF _Toc116686931 \h </w:instrText>
      </w:r>
      <w:r>
        <w:rPr>
          <w:noProof/>
        </w:rPr>
      </w:r>
      <w:r>
        <w:rPr>
          <w:noProof/>
        </w:rPr>
        <w:fldChar w:fldCharType="separate"/>
      </w:r>
      <w:r>
        <w:rPr>
          <w:noProof/>
        </w:rPr>
        <w:t>7</w:t>
      </w:r>
      <w:r>
        <w:rPr>
          <w:noProof/>
        </w:rPr>
        <w:fldChar w:fldCharType="end"/>
      </w:r>
    </w:p>
    <w:p w14:paraId="0E16E9C0" w14:textId="2C4B256A" w:rsidR="00B0274F" w:rsidRPr="00B0274F" w:rsidRDefault="00B0274F">
      <w:pPr>
        <w:pStyle w:val="30"/>
        <w:rPr>
          <w:rFonts w:asciiTheme="minorHAnsi" w:hAnsiTheme="minorHAnsi" w:cstheme="minorBidi"/>
          <w:noProof/>
          <w:szCs w:val="22"/>
          <w:lang w:val="en-US" w:eastAsia="ru-RU"/>
        </w:rPr>
      </w:pPr>
      <w:r w:rsidRPr="00DE272F">
        <w:rPr>
          <w:noProof/>
          <w:lang w:val="en-GB"/>
        </w:rPr>
        <w:t>3.2.1</w:t>
      </w:r>
      <w:r w:rsidRPr="00B0274F">
        <w:rPr>
          <w:rFonts w:asciiTheme="minorHAnsi" w:hAnsiTheme="minorHAnsi" w:cstheme="minorBidi"/>
          <w:noProof/>
          <w:szCs w:val="22"/>
          <w:lang w:val="en-US" w:eastAsia="ru-RU"/>
        </w:rPr>
        <w:tab/>
      </w:r>
      <w:r w:rsidRPr="00DE272F">
        <w:rPr>
          <w:noProof/>
          <w:lang w:val="en-GB"/>
        </w:rPr>
        <w:t>&lt;Reliability Requirement One&gt;</w:t>
      </w:r>
      <w:r>
        <w:rPr>
          <w:noProof/>
        </w:rPr>
        <w:tab/>
      </w:r>
      <w:r>
        <w:rPr>
          <w:noProof/>
        </w:rPr>
        <w:fldChar w:fldCharType="begin"/>
      </w:r>
      <w:r>
        <w:rPr>
          <w:noProof/>
        </w:rPr>
        <w:instrText xml:space="preserve"> PAGEREF _Toc116686932 \h </w:instrText>
      </w:r>
      <w:r>
        <w:rPr>
          <w:noProof/>
        </w:rPr>
      </w:r>
      <w:r>
        <w:rPr>
          <w:noProof/>
        </w:rPr>
        <w:fldChar w:fldCharType="separate"/>
      </w:r>
      <w:r>
        <w:rPr>
          <w:noProof/>
        </w:rPr>
        <w:t>7</w:t>
      </w:r>
      <w:r>
        <w:rPr>
          <w:noProof/>
        </w:rPr>
        <w:fldChar w:fldCharType="end"/>
      </w:r>
    </w:p>
    <w:p w14:paraId="201218D5" w14:textId="19FBBB13" w:rsidR="00B0274F" w:rsidRPr="00B0274F" w:rsidRDefault="00B0274F">
      <w:pPr>
        <w:pStyle w:val="20"/>
        <w:tabs>
          <w:tab w:val="left" w:pos="794"/>
        </w:tabs>
        <w:rPr>
          <w:rFonts w:asciiTheme="minorHAnsi" w:hAnsiTheme="minorHAnsi" w:cstheme="minorBidi"/>
          <w:noProof/>
          <w:szCs w:val="22"/>
          <w:lang w:val="en-US" w:eastAsia="ru-RU"/>
        </w:rPr>
      </w:pPr>
      <w:r w:rsidRPr="00DE272F">
        <w:rPr>
          <w:noProof/>
          <w:lang w:val="en-GB"/>
        </w:rPr>
        <w:t>3.3</w:t>
      </w:r>
      <w:r w:rsidRPr="00B0274F">
        <w:rPr>
          <w:rFonts w:asciiTheme="minorHAnsi" w:hAnsiTheme="minorHAnsi" w:cstheme="minorBidi"/>
          <w:noProof/>
          <w:szCs w:val="22"/>
          <w:lang w:val="en-US" w:eastAsia="ru-RU"/>
        </w:rPr>
        <w:tab/>
      </w:r>
      <w:r w:rsidRPr="00DE272F">
        <w:rPr>
          <w:noProof/>
          <w:lang w:val="ru-RU"/>
        </w:rPr>
        <w:t>Производительность</w:t>
      </w:r>
      <w:r>
        <w:rPr>
          <w:noProof/>
        </w:rPr>
        <w:tab/>
      </w:r>
      <w:r>
        <w:rPr>
          <w:noProof/>
        </w:rPr>
        <w:fldChar w:fldCharType="begin"/>
      </w:r>
      <w:r>
        <w:rPr>
          <w:noProof/>
        </w:rPr>
        <w:instrText xml:space="preserve"> PAGEREF _Toc116686933 \h </w:instrText>
      </w:r>
      <w:r>
        <w:rPr>
          <w:noProof/>
        </w:rPr>
      </w:r>
      <w:r>
        <w:rPr>
          <w:noProof/>
        </w:rPr>
        <w:fldChar w:fldCharType="separate"/>
      </w:r>
      <w:r>
        <w:rPr>
          <w:noProof/>
        </w:rPr>
        <w:t>7</w:t>
      </w:r>
      <w:r>
        <w:rPr>
          <w:noProof/>
        </w:rPr>
        <w:fldChar w:fldCharType="end"/>
      </w:r>
    </w:p>
    <w:p w14:paraId="714F720D" w14:textId="09B69BA2" w:rsidR="00B0274F" w:rsidRPr="00B0274F" w:rsidRDefault="00B0274F">
      <w:pPr>
        <w:pStyle w:val="30"/>
        <w:rPr>
          <w:rFonts w:asciiTheme="minorHAnsi" w:hAnsiTheme="minorHAnsi" w:cstheme="minorBidi"/>
          <w:noProof/>
          <w:szCs w:val="22"/>
          <w:lang w:val="en-US" w:eastAsia="ru-RU"/>
        </w:rPr>
      </w:pPr>
      <w:r w:rsidRPr="00DE272F">
        <w:rPr>
          <w:noProof/>
          <w:lang w:val="en-GB"/>
        </w:rPr>
        <w:t>3.3.1</w:t>
      </w:r>
      <w:r w:rsidRPr="00B0274F">
        <w:rPr>
          <w:rFonts w:asciiTheme="minorHAnsi" w:hAnsiTheme="minorHAnsi" w:cstheme="minorBidi"/>
          <w:noProof/>
          <w:szCs w:val="22"/>
          <w:lang w:val="en-US" w:eastAsia="ru-RU"/>
        </w:rPr>
        <w:tab/>
      </w:r>
      <w:r w:rsidRPr="00DE272F">
        <w:rPr>
          <w:noProof/>
          <w:lang w:val="en-GB"/>
        </w:rPr>
        <w:t>&lt;Performance Requirement One&gt;</w:t>
      </w:r>
      <w:r>
        <w:rPr>
          <w:noProof/>
        </w:rPr>
        <w:tab/>
      </w:r>
      <w:r>
        <w:rPr>
          <w:noProof/>
        </w:rPr>
        <w:fldChar w:fldCharType="begin"/>
      </w:r>
      <w:r>
        <w:rPr>
          <w:noProof/>
        </w:rPr>
        <w:instrText xml:space="preserve"> PAGEREF _Toc116686934 \h </w:instrText>
      </w:r>
      <w:r>
        <w:rPr>
          <w:noProof/>
        </w:rPr>
      </w:r>
      <w:r>
        <w:rPr>
          <w:noProof/>
        </w:rPr>
        <w:fldChar w:fldCharType="separate"/>
      </w:r>
      <w:r>
        <w:rPr>
          <w:noProof/>
        </w:rPr>
        <w:t>7</w:t>
      </w:r>
      <w:r>
        <w:rPr>
          <w:noProof/>
        </w:rPr>
        <w:fldChar w:fldCharType="end"/>
      </w:r>
    </w:p>
    <w:p w14:paraId="0FD7524A" w14:textId="6BA5E3C2" w:rsidR="00B0274F" w:rsidRPr="00B0274F" w:rsidRDefault="00B0274F">
      <w:pPr>
        <w:pStyle w:val="20"/>
        <w:tabs>
          <w:tab w:val="left" w:pos="794"/>
        </w:tabs>
        <w:rPr>
          <w:rFonts w:asciiTheme="minorHAnsi" w:hAnsiTheme="minorHAnsi" w:cstheme="minorBidi"/>
          <w:noProof/>
          <w:szCs w:val="22"/>
          <w:lang w:val="en-US" w:eastAsia="ru-RU"/>
        </w:rPr>
      </w:pPr>
      <w:r w:rsidRPr="00DE272F">
        <w:rPr>
          <w:noProof/>
          <w:lang w:val="en-GB"/>
        </w:rPr>
        <w:t>3.4</w:t>
      </w:r>
      <w:r w:rsidRPr="00B0274F">
        <w:rPr>
          <w:rFonts w:asciiTheme="minorHAnsi" w:hAnsiTheme="minorHAnsi" w:cstheme="minorBidi"/>
          <w:noProof/>
          <w:szCs w:val="22"/>
          <w:lang w:val="en-US" w:eastAsia="ru-RU"/>
        </w:rPr>
        <w:tab/>
      </w:r>
      <w:r w:rsidRPr="00DE272F">
        <w:rPr>
          <w:noProof/>
          <w:lang w:val="ru-RU"/>
        </w:rPr>
        <w:t>Ремонтопригодность</w:t>
      </w:r>
      <w:r>
        <w:rPr>
          <w:noProof/>
        </w:rPr>
        <w:tab/>
      </w:r>
      <w:r>
        <w:rPr>
          <w:noProof/>
        </w:rPr>
        <w:fldChar w:fldCharType="begin"/>
      </w:r>
      <w:r>
        <w:rPr>
          <w:noProof/>
        </w:rPr>
        <w:instrText xml:space="preserve"> PAGEREF _Toc116686935 \h </w:instrText>
      </w:r>
      <w:r>
        <w:rPr>
          <w:noProof/>
        </w:rPr>
      </w:r>
      <w:r>
        <w:rPr>
          <w:noProof/>
        </w:rPr>
        <w:fldChar w:fldCharType="separate"/>
      </w:r>
      <w:r>
        <w:rPr>
          <w:noProof/>
        </w:rPr>
        <w:t>7</w:t>
      </w:r>
      <w:r>
        <w:rPr>
          <w:noProof/>
        </w:rPr>
        <w:fldChar w:fldCharType="end"/>
      </w:r>
    </w:p>
    <w:p w14:paraId="527C9435" w14:textId="3D2746EA" w:rsidR="00B0274F" w:rsidRPr="00B0274F" w:rsidRDefault="00B0274F">
      <w:pPr>
        <w:pStyle w:val="30"/>
        <w:rPr>
          <w:rFonts w:asciiTheme="minorHAnsi" w:hAnsiTheme="minorHAnsi" w:cstheme="minorBidi"/>
          <w:noProof/>
          <w:szCs w:val="22"/>
          <w:lang w:val="en-US" w:eastAsia="ru-RU"/>
        </w:rPr>
      </w:pPr>
      <w:r w:rsidRPr="00DE272F">
        <w:rPr>
          <w:noProof/>
          <w:lang w:val="en-GB"/>
        </w:rPr>
        <w:t>3.4.1</w:t>
      </w:r>
      <w:r w:rsidRPr="00B0274F">
        <w:rPr>
          <w:rFonts w:asciiTheme="minorHAnsi" w:hAnsiTheme="minorHAnsi" w:cstheme="minorBidi"/>
          <w:noProof/>
          <w:szCs w:val="22"/>
          <w:lang w:val="en-US" w:eastAsia="ru-RU"/>
        </w:rPr>
        <w:tab/>
      </w:r>
      <w:r w:rsidRPr="00DE272F">
        <w:rPr>
          <w:noProof/>
          <w:lang w:val="en-GB"/>
        </w:rPr>
        <w:t>&lt;Maintainability Requirement One&gt;</w:t>
      </w:r>
      <w:r>
        <w:rPr>
          <w:noProof/>
        </w:rPr>
        <w:tab/>
      </w:r>
      <w:r>
        <w:rPr>
          <w:noProof/>
        </w:rPr>
        <w:fldChar w:fldCharType="begin"/>
      </w:r>
      <w:r>
        <w:rPr>
          <w:noProof/>
        </w:rPr>
        <w:instrText xml:space="preserve"> PAGEREF _Toc116686936 \h </w:instrText>
      </w:r>
      <w:r>
        <w:rPr>
          <w:noProof/>
        </w:rPr>
      </w:r>
      <w:r>
        <w:rPr>
          <w:noProof/>
        </w:rPr>
        <w:fldChar w:fldCharType="separate"/>
      </w:r>
      <w:r>
        <w:rPr>
          <w:noProof/>
        </w:rPr>
        <w:t>7</w:t>
      </w:r>
      <w:r>
        <w:rPr>
          <w:noProof/>
        </w:rPr>
        <w:fldChar w:fldCharType="end"/>
      </w:r>
    </w:p>
    <w:p w14:paraId="104E9F5B" w14:textId="2C547407" w:rsidR="00B0274F" w:rsidRPr="00B0274F" w:rsidRDefault="00B0274F">
      <w:pPr>
        <w:pStyle w:val="20"/>
        <w:tabs>
          <w:tab w:val="left" w:pos="794"/>
        </w:tabs>
        <w:rPr>
          <w:rFonts w:asciiTheme="minorHAnsi" w:hAnsiTheme="minorHAnsi" w:cstheme="minorBidi"/>
          <w:noProof/>
          <w:szCs w:val="22"/>
          <w:lang w:val="en-US" w:eastAsia="ru-RU"/>
        </w:rPr>
      </w:pPr>
      <w:r w:rsidRPr="00DE272F">
        <w:rPr>
          <w:noProof/>
          <w:lang w:val="en-GB"/>
        </w:rPr>
        <w:t>3.5</w:t>
      </w:r>
      <w:r w:rsidRPr="00B0274F">
        <w:rPr>
          <w:rFonts w:asciiTheme="minorHAnsi" w:hAnsiTheme="minorHAnsi" w:cstheme="minorBidi"/>
          <w:noProof/>
          <w:szCs w:val="22"/>
          <w:lang w:val="en-US" w:eastAsia="ru-RU"/>
        </w:rPr>
        <w:tab/>
      </w:r>
      <w:r w:rsidRPr="00DE272F">
        <w:rPr>
          <w:noProof/>
          <w:lang w:val="ru-RU"/>
        </w:rPr>
        <w:t>Ограничения</w:t>
      </w:r>
      <w:r w:rsidRPr="00B0274F">
        <w:rPr>
          <w:noProof/>
          <w:lang w:val="en-US"/>
        </w:rPr>
        <w:t xml:space="preserve"> </w:t>
      </w:r>
      <w:r w:rsidRPr="00DE272F">
        <w:rPr>
          <w:noProof/>
          <w:lang w:val="ru-RU"/>
        </w:rPr>
        <w:t>проекта</w:t>
      </w:r>
      <w:r>
        <w:rPr>
          <w:noProof/>
        </w:rPr>
        <w:tab/>
      </w:r>
      <w:r>
        <w:rPr>
          <w:noProof/>
        </w:rPr>
        <w:fldChar w:fldCharType="begin"/>
      </w:r>
      <w:r>
        <w:rPr>
          <w:noProof/>
        </w:rPr>
        <w:instrText xml:space="preserve"> PAGEREF _Toc116686937 \h </w:instrText>
      </w:r>
      <w:r>
        <w:rPr>
          <w:noProof/>
        </w:rPr>
      </w:r>
      <w:r>
        <w:rPr>
          <w:noProof/>
        </w:rPr>
        <w:fldChar w:fldCharType="separate"/>
      </w:r>
      <w:r>
        <w:rPr>
          <w:noProof/>
        </w:rPr>
        <w:t>7</w:t>
      </w:r>
      <w:r>
        <w:rPr>
          <w:noProof/>
        </w:rPr>
        <w:fldChar w:fldCharType="end"/>
      </w:r>
    </w:p>
    <w:p w14:paraId="33442154" w14:textId="5BED2FA9" w:rsidR="00B0274F" w:rsidRPr="00B0274F" w:rsidRDefault="00B0274F">
      <w:pPr>
        <w:pStyle w:val="30"/>
        <w:rPr>
          <w:rFonts w:asciiTheme="minorHAnsi" w:hAnsiTheme="minorHAnsi" w:cstheme="minorBidi"/>
          <w:noProof/>
          <w:szCs w:val="22"/>
          <w:lang w:val="en-US" w:eastAsia="ru-RU"/>
        </w:rPr>
      </w:pPr>
      <w:r w:rsidRPr="00DE272F">
        <w:rPr>
          <w:noProof/>
          <w:lang w:val="en-GB"/>
        </w:rPr>
        <w:t>3.5.1</w:t>
      </w:r>
      <w:r w:rsidRPr="00B0274F">
        <w:rPr>
          <w:rFonts w:asciiTheme="minorHAnsi" w:hAnsiTheme="minorHAnsi" w:cstheme="minorBidi"/>
          <w:noProof/>
          <w:szCs w:val="22"/>
          <w:lang w:val="en-US" w:eastAsia="ru-RU"/>
        </w:rPr>
        <w:tab/>
      </w:r>
      <w:r w:rsidRPr="00DE272F">
        <w:rPr>
          <w:noProof/>
          <w:lang w:val="en-GB"/>
        </w:rPr>
        <w:t>&lt;Design Constraint One&gt;</w:t>
      </w:r>
      <w:r>
        <w:rPr>
          <w:noProof/>
        </w:rPr>
        <w:tab/>
      </w:r>
      <w:r>
        <w:rPr>
          <w:noProof/>
        </w:rPr>
        <w:fldChar w:fldCharType="begin"/>
      </w:r>
      <w:r>
        <w:rPr>
          <w:noProof/>
        </w:rPr>
        <w:instrText xml:space="preserve"> PAGEREF _Toc116686938 \h </w:instrText>
      </w:r>
      <w:r>
        <w:rPr>
          <w:noProof/>
        </w:rPr>
      </w:r>
      <w:r>
        <w:rPr>
          <w:noProof/>
        </w:rPr>
        <w:fldChar w:fldCharType="separate"/>
      </w:r>
      <w:r>
        <w:rPr>
          <w:noProof/>
        </w:rPr>
        <w:t>7</w:t>
      </w:r>
      <w:r>
        <w:rPr>
          <w:noProof/>
        </w:rPr>
        <w:fldChar w:fldCharType="end"/>
      </w:r>
    </w:p>
    <w:p w14:paraId="57BF60FE" w14:textId="6556BC3F" w:rsidR="00B0274F" w:rsidRDefault="00B0274F">
      <w:pPr>
        <w:pStyle w:val="20"/>
        <w:tabs>
          <w:tab w:val="left" w:pos="794"/>
        </w:tabs>
        <w:rPr>
          <w:rFonts w:asciiTheme="minorHAnsi" w:hAnsiTheme="minorHAnsi" w:cstheme="minorBidi"/>
          <w:noProof/>
          <w:szCs w:val="22"/>
          <w:lang w:val="ru-RU" w:eastAsia="ru-RU"/>
        </w:rPr>
      </w:pPr>
      <w:r w:rsidRPr="00B0274F">
        <w:rPr>
          <w:noProof/>
          <w:lang w:val="ru-RU"/>
        </w:rPr>
        <w:t>3.6</w:t>
      </w:r>
      <w:r>
        <w:rPr>
          <w:rFonts w:asciiTheme="minorHAnsi" w:hAnsiTheme="minorHAnsi" w:cstheme="minorBidi"/>
          <w:noProof/>
          <w:szCs w:val="22"/>
          <w:lang w:val="ru-RU" w:eastAsia="ru-RU"/>
        </w:rPr>
        <w:tab/>
      </w:r>
      <w:r w:rsidRPr="00DE272F">
        <w:rPr>
          <w:noProof/>
          <w:lang w:val="ru-RU"/>
        </w:rPr>
        <w:t>Требования к пользовательской документации</w:t>
      </w:r>
      <w:r>
        <w:rPr>
          <w:noProof/>
        </w:rPr>
        <w:tab/>
      </w:r>
      <w:r>
        <w:rPr>
          <w:noProof/>
        </w:rPr>
        <w:fldChar w:fldCharType="begin"/>
      </w:r>
      <w:r>
        <w:rPr>
          <w:noProof/>
        </w:rPr>
        <w:instrText xml:space="preserve"> PAGEREF _Toc116686939 \h </w:instrText>
      </w:r>
      <w:r>
        <w:rPr>
          <w:noProof/>
        </w:rPr>
      </w:r>
      <w:r>
        <w:rPr>
          <w:noProof/>
        </w:rPr>
        <w:fldChar w:fldCharType="separate"/>
      </w:r>
      <w:r>
        <w:rPr>
          <w:noProof/>
        </w:rPr>
        <w:t>7</w:t>
      </w:r>
      <w:r>
        <w:rPr>
          <w:noProof/>
        </w:rPr>
        <w:fldChar w:fldCharType="end"/>
      </w:r>
    </w:p>
    <w:p w14:paraId="63F8C311" w14:textId="408DD357" w:rsidR="00B0274F" w:rsidRDefault="00B0274F">
      <w:pPr>
        <w:pStyle w:val="20"/>
        <w:tabs>
          <w:tab w:val="left" w:pos="794"/>
        </w:tabs>
        <w:rPr>
          <w:rFonts w:asciiTheme="minorHAnsi" w:hAnsiTheme="minorHAnsi" w:cstheme="minorBidi"/>
          <w:noProof/>
          <w:szCs w:val="22"/>
          <w:lang w:val="ru-RU" w:eastAsia="ru-RU"/>
        </w:rPr>
      </w:pPr>
      <w:r w:rsidRPr="00B0274F">
        <w:rPr>
          <w:noProof/>
          <w:lang w:val="ru-RU"/>
        </w:rPr>
        <w:t>3.7</w:t>
      </w:r>
      <w:r>
        <w:rPr>
          <w:rFonts w:asciiTheme="minorHAnsi" w:hAnsiTheme="minorHAnsi" w:cstheme="minorBidi"/>
          <w:noProof/>
          <w:szCs w:val="22"/>
          <w:lang w:val="ru-RU" w:eastAsia="ru-RU"/>
        </w:rPr>
        <w:tab/>
      </w:r>
      <w:r w:rsidRPr="00DE272F">
        <w:rPr>
          <w:noProof/>
          <w:lang w:val="ru-RU"/>
        </w:rPr>
        <w:t>Используемые приобретаемые компоненты</w:t>
      </w:r>
      <w:r>
        <w:rPr>
          <w:noProof/>
        </w:rPr>
        <w:tab/>
      </w:r>
      <w:r>
        <w:rPr>
          <w:noProof/>
        </w:rPr>
        <w:fldChar w:fldCharType="begin"/>
      </w:r>
      <w:r>
        <w:rPr>
          <w:noProof/>
        </w:rPr>
        <w:instrText xml:space="preserve"> PAGEREF _Toc116686940 \h </w:instrText>
      </w:r>
      <w:r>
        <w:rPr>
          <w:noProof/>
        </w:rPr>
      </w:r>
      <w:r>
        <w:rPr>
          <w:noProof/>
        </w:rPr>
        <w:fldChar w:fldCharType="separate"/>
      </w:r>
      <w:r>
        <w:rPr>
          <w:noProof/>
        </w:rPr>
        <w:t>7</w:t>
      </w:r>
      <w:r>
        <w:rPr>
          <w:noProof/>
        </w:rPr>
        <w:fldChar w:fldCharType="end"/>
      </w:r>
    </w:p>
    <w:p w14:paraId="5960585D" w14:textId="381390BF" w:rsidR="00B0274F" w:rsidRDefault="00B0274F">
      <w:pPr>
        <w:pStyle w:val="20"/>
        <w:tabs>
          <w:tab w:val="left" w:pos="794"/>
        </w:tabs>
        <w:rPr>
          <w:rFonts w:asciiTheme="minorHAnsi" w:hAnsiTheme="minorHAnsi" w:cstheme="minorBidi"/>
          <w:noProof/>
          <w:szCs w:val="22"/>
          <w:lang w:val="ru-RU" w:eastAsia="ru-RU"/>
        </w:rPr>
      </w:pPr>
      <w:r w:rsidRPr="00B0274F">
        <w:rPr>
          <w:noProof/>
          <w:lang w:val="ru-RU"/>
        </w:rPr>
        <w:t>3.8</w:t>
      </w:r>
      <w:r>
        <w:rPr>
          <w:rFonts w:asciiTheme="minorHAnsi" w:hAnsiTheme="minorHAnsi" w:cstheme="minorBidi"/>
          <w:noProof/>
          <w:szCs w:val="22"/>
          <w:lang w:val="ru-RU" w:eastAsia="ru-RU"/>
        </w:rPr>
        <w:tab/>
      </w:r>
      <w:r w:rsidRPr="00DE272F">
        <w:rPr>
          <w:noProof/>
          <w:lang w:val="ru-RU"/>
        </w:rPr>
        <w:t>Интерфейсы</w:t>
      </w:r>
      <w:r>
        <w:rPr>
          <w:noProof/>
        </w:rPr>
        <w:tab/>
      </w:r>
      <w:r>
        <w:rPr>
          <w:noProof/>
        </w:rPr>
        <w:fldChar w:fldCharType="begin"/>
      </w:r>
      <w:r>
        <w:rPr>
          <w:noProof/>
        </w:rPr>
        <w:instrText xml:space="preserve"> PAGEREF _Toc116686941 \h </w:instrText>
      </w:r>
      <w:r>
        <w:rPr>
          <w:noProof/>
        </w:rPr>
      </w:r>
      <w:r>
        <w:rPr>
          <w:noProof/>
        </w:rPr>
        <w:fldChar w:fldCharType="separate"/>
      </w:r>
      <w:r>
        <w:rPr>
          <w:noProof/>
        </w:rPr>
        <w:t>7</w:t>
      </w:r>
      <w:r>
        <w:rPr>
          <w:noProof/>
        </w:rPr>
        <w:fldChar w:fldCharType="end"/>
      </w:r>
    </w:p>
    <w:p w14:paraId="602AC4EB" w14:textId="1A40382B" w:rsidR="00B0274F" w:rsidRDefault="00B0274F">
      <w:pPr>
        <w:pStyle w:val="30"/>
        <w:rPr>
          <w:rFonts w:asciiTheme="minorHAnsi" w:hAnsiTheme="minorHAnsi" w:cstheme="minorBidi"/>
          <w:noProof/>
          <w:szCs w:val="22"/>
          <w:lang w:val="ru-RU" w:eastAsia="ru-RU"/>
        </w:rPr>
      </w:pPr>
      <w:r w:rsidRPr="00B0274F">
        <w:rPr>
          <w:noProof/>
          <w:lang w:val="ru-RU"/>
        </w:rPr>
        <w:t>3.8.1</w:t>
      </w:r>
      <w:r>
        <w:rPr>
          <w:rFonts w:asciiTheme="minorHAnsi" w:hAnsiTheme="minorHAnsi" w:cstheme="minorBidi"/>
          <w:noProof/>
          <w:szCs w:val="22"/>
          <w:lang w:val="ru-RU" w:eastAsia="ru-RU"/>
        </w:rPr>
        <w:tab/>
      </w:r>
      <w:r w:rsidRPr="00DE272F">
        <w:rPr>
          <w:noProof/>
          <w:lang w:val="ru-RU"/>
        </w:rPr>
        <w:t>Интерфейс пользователя</w:t>
      </w:r>
      <w:r>
        <w:rPr>
          <w:noProof/>
        </w:rPr>
        <w:tab/>
      </w:r>
      <w:r>
        <w:rPr>
          <w:noProof/>
        </w:rPr>
        <w:fldChar w:fldCharType="begin"/>
      </w:r>
      <w:r>
        <w:rPr>
          <w:noProof/>
        </w:rPr>
        <w:instrText xml:space="preserve"> PAGEREF _Toc116686942 \h </w:instrText>
      </w:r>
      <w:r>
        <w:rPr>
          <w:noProof/>
        </w:rPr>
      </w:r>
      <w:r>
        <w:rPr>
          <w:noProof/>
        </w:rPr>
        <w:fldChar w:fldCharType="separate"/>
      </w:r>
      <w:r>
        <w:rPr>
          <w:noProof/>
        </w:rPr>
        <w:t>7</w:t>
      </w:r>
      <w:r>
        <w:rPr>
          <w:noProof/>
        </w:rPr>
        <w:fldChar w:fldCharType="end"/>
      </w:r>
    </w:p>
    <w:p w14:paraId="63D1631B" w14:textId="59496335" w:rsidR="00B0274F" w:rsidRDefault="00B0274F">
      <w:pPr>
        <w:pStyle w:val="30"/>
        <w:rPr>
          <w:rFonts w:asciiTheme="minorHAnsi" w:hAnsiTheme="minorHAnsi" w:cstheme="minorBidi"/>
          <w:noProof/>
          <w:szCs w:val="22"/>
          <w:lang w:val="ru-RU" w:eastAsia="ru-RU"/>
        </w:rPr>
      </w:pPr>
      <w:r w:rsidRPr="00B0274F">
        <w:rPr>
          <w:noProof/>
          <w:lang w:val="ru-RU"/>
        </w:rPr>
        <w:t>3.8.2</w:t>
      </w:r>
      <w:r>
        <w:rPr>
          <w:rFonts w:asciiTheme="minorHAnsi" w:hAnsiTheme="minorHAnsi" w:cstheme="minorBidi"/>
          <w:noProof/>
          <w:szCs w:val="22"/>
          <w:lang w:val="ru-RU" w:eastAsia="ru-RU"/>
        </w:rPr>
        <w:tab/>
      </w:r>
      <w:r w:rsidRPr="00DE272F">
        <w:rPr>
          <w:noProof/>
          <w:lang w:val="ru-RU"/>
        </w:rPr>
        <w:t>Аппаратные интерфейсы</w:t>
      </w:r>
      <w:r>
        <w:rPr>
          <w:noProof/>
        </w:rPr>
        <w:tab/>
      </w:r>
      <w:r>
        <w:rPr>
          <w:noProof/>
        </w:rPr>
        <w:fldChar w:fldCharType="begin"/>
      </w:r>
      <w:r>
        <w:rPr>
          <w:noProof/>
        </w:rPr>
        <w:instrText xml:space="preserve"> PAGEREF _Toc116686943 \h </w:instrText>
      </w:r>
      <w:r>
        <w:rPr>
          <w:noProof/>
        </w:rPr>
      </w:r>
      <w:r>
        <w:rPr>
          <w:noProof/>
        </w:rPr>
        <w:fldChar w:fldCharType="separate"/>
      </w:r>
      <w:r>
        <w:rPr>
          <w:noProof/>
        </w:rPr>
        <w:t>7</w:t>
      </w:r>
      <w:r>
        <w:rPr>
          <w:noProof/>
        </w:rPr>
        <w:fldChar w:fldCharType="end"/>
      </w:r>
    </w:p>
    <w:p w14:paraId="72D3E6AF" w14:textId="6D0B5832" w:rsidR="00B0274F" w:rsidRDefault="00B0274F">
      <w:pPr>
        <w:pStyle w:val="30"/>
        <w:rPr>
          <w:rFonts w:asciiTheme="minorHAnsi" w:hAnsiTheme="minorHAnsi" w:cstheme="minorBidi"/>
          <w:noProof/>
          <w:szCs w:val="22"/>
          <w:lang w:val="ru-RU" w:eastAsia="ru-RU"/>
        </w:rPr>
      </w:pPr>
      <w:r w:rsidRPr="00B0274F">
        <w:rPr>
          <w:noProof/>
          <w:lang w:val="ru-RU"/>
        </w:rPr>
        <w:t>3.8.3</w:t>
      </w:r>
      <w:r>
        <w:rPr>
          <w:rFonts w:asciiTheme="minorHAnsi" w:hAnsiTheme="minorHAnsi" w:cstheme="minorBidi"/>
          <w:noProof/>
          <w:szCs w:val="22"/>
          <w:lang w:val="ru-RU" w:eastAsia="ru-RU"/>
        </w:rPr>
        <w:tab/>
      </w:r>
      <w:r w:rsidRPr="00DE272F">
        <w:rPr>
          <w:noProof/>
          <w:lang w:val="ru-RU"/>
        </w:rPr>
        <w:t>Программные интерфейсы</w:t>
      </w:r>
      <w:r>
        <w:rPr>
          <w:noProof/>
        </w:rPr>
        <w:tab/>
      </w:r>
      <w:r>
        <w:rPr>
          <w:noProof/>
        </w:rPr>
        <w:fldChar w:fldCharType="begin"/>
      </w:r>
      <w:r>
        <w:rPr>
          <w:noProof/>
        </w:rPr>
        <w:instrText xml:space="preserve"> PAGEREF _Toc116686944 \h </w:instrText>
      </w:r>
      <w:r>
        <w:rPr>
          <w:noProof/>
        </w:rPr>
      </w:r>
      <w:r>
        <w:rPr>
          <w:noProof/>
        </w:rPr>
        <w:fldChar w:fldCharType="separate"/>
      </w:r>
      <w:r>
        <w:rPr>
          <w:noProof/>
        </w:rPr>
        <w:t>7</w:t>
      </w:r>
      <w:r>
        <w:rPr>
          <w:noProof/>
        </w:rPr>
        <w:fldChar w:fldCharType="end"/>
      </w:r>
    </w:p>
    <w:p w14:paraId="4645CCA6" w14:textId="7A8C95B3" w:rsidR="00B0274F" w:rsidRDefault="00B0274F">
      <w:pPr>
        <w:pStyle w:val="30"/>
        <w:rPr>
          <w:rFonts w:asciiTheme="minorHAnsi" w:hAnsiTheme="minorHAnsi" w:cstheme="minorBidi"/>
          <w:noProof/>
          <w:szCs w:val="22"/>
          <w:lang w:val="ru-RU" w:eastAsia="ru-RU"/>
        </w:rPr>
      </w:pPr>
      <w:r w:rsidRPr="00B0274F">
        <w:rPr>
          <w:noProof/>
          <w:lang w:val="ru-RU"/>
        </w:rPr>
        <w:t>3.8.4</w:t>
      </w:r>
      <w:r>
        <w:rPr>
          <w:rFonts w:asciiTheme="minorHAnsi" w:hAnsiTheme="minorHAnsi" w:cstheme="minorBidi"/>
          <w:noProof/>
          <w:szCs w:val="22"/>
          <w:lang w:val="ru-RU" w:eastAsia="ru-RU"/>
        </w:rPr>
        <w:tab/>
      </w:r>
      <w:r w:rsidRPr="00DE272F">
        <w:rPr>
          <w:noProof/>
          <w:lang w:val="ru-RU"/>
        </w:rPr>
        <w:t>Интерфейсы коммуникаций</w:t>
      </w:r>
      <w:r>
        <w:rPr>
          <w:noProof/>
        </w:rPr>
        <w:tab/>
      </w:r>
      <w:r>
        <w:rPr>
          <w:noProof/>
        </w:rPr>
        <w:fldChar w:fldCharType="begin"/>
      </w:r>
      <w:r>
        <w:rPr>
          <w:noProof/>
        </w:rPr>
        <w:instrText xml:space="preserve"> PAGEREF _Toc116686945 \h </w:instrText>
      </w:r>
      <w:r>
        <w:rPr>
          <w:noProof/>
        </w:rPr>
      </w:r>
      <w:r>
        <w:rPr>
          <w:noProof/>
        </w:rPr>
        <w:fldChar w:fldCharType="separate"/>
      </w:r>
      <w:r>
        <w:rPr>
          <w:noProof/>
        </w:rPr>
        <w:t>7</w:t>
      </w:r>
      <w:r>
        <w:rPr>
          <w:noProof/>
        </w:rPr>
        <w:fldChar w:fldCharType="end"/>
      </w:r>
    </w:p>
    <w:p w14:paraId="7EC8C68E" w14:textId="70AF019D" w:rsidR="00B0274F" w:rsidRDefault="00B0274F">
      <w:pPr>
        <w:pStyle w:val="20"/>
        <w:tabs>
          <w:tab w:val="left" w:pos="794"/>
        </w:tabs>
        <w:rPr>
          <w:rFonts w:asciiTheme="minorHAnsi" w:hAnsiTheme="minorHAnsi" w:cstheme="minorBidi"/>
          <w:noProof/>
          <w:szCs w:val="22"/>
          <w:lang w:val="ru-RU" w:eastAsia="ru-RU"/>
        </w:rPr>
      </w:pPr>
      <w:r w:rsidRPr="00B0274F">
        <w:rPr>
          <w:noProof/>
          <w:lang w:val="ru-RU"/>
        </w:rPr>
        <w:t>3.9</w:t>
      </w:r>
      <w:r>
        <w:rPr>
          <w:rFonts w:asciiTheme="minorHAnsi" w:hAnsiTheme="minorHAnsi" w:cstheme="minorBidi"/>
          <w:noProof/>
          <w:szCs w:val="22"/>
          <w:lang w:val="ru-RU" w:eastAsia="ru-RU"/>
        </w:rPr>
        <w:tab/>
      </w:r>
      <w:r w:rsidRPr="00DE272F">
        <w:rPr>
          <w:noProof/>
          <w:lang w:val="ru-RU"/>
        </w:rPr>
        <w:t>Требования лицензирования</w:t>
      </w:r>
      <w:r>
        <w:rPr>
          <w:noProof/>
        </w:rPr>
        <w:tab/>
      </w:r>
      <w:r>
        <w:rPr>
          <w:noProof/>
        </w:rPr>
        <w:fldChar w:fldCharType="begin"/>
      </w:r>
      <w:r>
        <w:rPr>
          <w:noProof/>
        </w:rPr>
        <w:instrText xml:space="preserve"> PAGEREF _Toc116686946 \h </w:instrText>
      </w:r>
      <w:r>
        <w:rPr>
          <w:noProof/>
        </w:rPr>
      </w:r>
      <w:r>
        <w:rPr>
          <w:noProof/>
        </w:rPr>
        <w:fldChar w:fldCharType="separate"/>
      </w:r>
      <w:r>
        <w:rPr>
          <w:noProof/>
        </w:rPr>
        <w:t>7</w:t>
      </w:r>
      <w:r>
        <w:rPr>
          <w:noProof/>
        </w:rPr>
        <w:fldChar w:fldCharType="end"/>
      </w:r>
    </w:p>
    <w:p w14:paraId="77763603" w14:textId="0053EDE7" w:rsidR="00B0274F" w:rsidRDefault="00B0274F">
      <w:pPr>
        <w:pStyle w:val="20"/>
        <w:tabs>
          <w:tab w:val="left" w:pos="998"/>
        </w:tabs>
        <w:rPr>
          <w:rFonts w:asciiTheme="minorHAnsi" w:hAnsiTheme="minorHAnsi" w:cstheme="minorBidi"/>
          <w:noProof/>
          <w:szCs w:val="22"/>
          <w:lang w:val="ru-RU" w:eastAsia="ru-RU"/>
        </w:rPr>
      </w:pPr>
      <w:r w:rsidRPr="00DE272F">
        <w:rPr>
          <w:noProof/>
          <w:lang w:val="en-GB"/>
        </w:rPr>
        <w:t>3.10</w:t>
      </w:r>
      <w:r>
        <w:rPr>
          <w:rFonts w:asciiTheme="minorHAnsi" w:hAnsiTheme="minorHAnsi" w:cstheme="minorBidi"/>
          <w:noProof/>
          <w:szCs w:val="22"/>
          <w:lang w:val="ru-RU" w:eastAsia="ru-RU"/>
        </w:rPr>
        <w:tab/>
      </w:r>
      <w:r w:rsidRPr="00DE272F">
        <w:rPr>
          <w:noProof/>
          <w:lang w:val="ru-RU"/>
        </w:rPr>
        <w:t>Применимые стандарты</w:t>
      </w:r>
      <w:r>
        <w:rPr>
          <w:noProof/>
        </w:rPr>
        <w:tab/>
      </w:r>
      <w:r>
        <w:rPr>
          <w:noProof/>
        </w:rPr>
        <w:fldChar w:fldCharType="begin"/>
      </w:r>
      <w:r>
        <w:rPr>
          <w:noProof/>
        </w:rPr>
        <w:instrText xml:space="preserve"> PAGEREF _Toc116686947 \h </w:instrText>
      </w:r>
      <w:r>
        <w:rPr>
          <w:noProof/>
        </w:rPr>
      </w:r>
      <w:r>
        <w:rPr>
          <w:noProof/>
        </w:rPr>
        <w:fldChar w:fldCharType="separate"/>
      </w:r>
      <w:r>
        <w:rPr>
          <w:noProof/>
        </w:rPr>
        <w:t>7</w:t>
      </w:r>
      <w:r>
        <w:rPr>
          <w:noProof/>
        </w:rPr>
        <w:fldChar w:fldCharType="end"/>
      </w:r>
    </w:p>
    <w:p w14:paraId="0D02F7D2" w14:textId="5962A539" w:rsidR="00B0274F" w:rsidRDefault="00B0274F">
      <w:pPr>
        <w:pStyle w:val="10"/>
        <w:rPr>
          <w:rFonts w:asciiTheme="minorHAnsi" w:hAnsiTheme="minorHAnsi" w:cstheme="minorBidi"/>
          <w:caps w:val="0"/>
          <w:noProof/>
          <w:szCs w:val="22"/>
          <w:lang w:val="ru-RU" w:eastAsia="ru-RU"/>
        </w:rPr>
      </w:pPr>
      <w:r w:rsidRPr="00DE272F">
        <w:rPr>
          <w:noProof/>
          <w:lang w:val="ru-RU"/>
        </w:rPr>
        <w:lastRenderedPageBreak/>
        <w:t>Индекс</w:t>
      </w:r>
      <w:r>
        <w:rPr>
          <w:noProof/>
        </w:rPr>
        <w:tab/>
      </w:r>
      <w:r>
        <w:rPr>
          <w:noProof/>
        </w:rPr>
        <w:fldChar w:fldCharType="begin"/>
      </w:r>
      <w:r>
        <w:rPr>
          <w:noProof/>
        </w:rPr>
        <w:instrText xml:space="preserve"> PAGEREF _Toc116686948 \h </w:instrText>
      </w:r>
      <w:r>
        <w:rPr>
          <w:noProof/>
        </w:rPr>
      </w:r>
      <w:r>
        <w:rPr>
          <w:noProof/>
        </w:rPr>
        <w:fldChar w:fldCharType="separate"/>
      </w:r>
      <w:r>
        <w:rPr>
          <w:noProof/>
        </w:rPr>
        <w:t>7</w:t>
      </w:r>
      <w:r>
        <w:rPr>
          <w:noProof/>
        </w:rPr>
        <w:fldChar w:fldCharType="end"/>
      </w:r>
    </w:p>
    <w:p w14:paraId="3FC854C9" w14:textId="31EBDD29"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6686904"/>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0839AF06" w:rsidR="007823B5" w:rsidRPr="00B0274F" w:rsidRDefault="003C2555" w:rsidP="00B0274F">
            <w:pPr>
              <w:pStyle w:val="table"/>
              <w:jc w:val="center"/>
              <w:rPr>
                <w:lang w:val="ru-RU"/>
              </w:rPr>
            </w:pPr>
            <w:r>
              <w:rPr>
                <w:lang w:val="ru-RU"/>
              </w:rPr>
              <w:t>20</w:t>
            </w:r>
            <w:r w:rsidR="00D916B7">
              <w:t>22</w:t>
            </w:r>
            <w:r>
              <w:rPr>
                <w:lang w:val="ru-RU"/>
              </w:rPr>
              <w:t>-</w:t>
            </w:r>
            <w:r w:rsidR="00B0274F">
              <w:rPr>
                <w:lang w:val="ru-RU"/>
              </w:rPr>
              <w:t>10</w:t>
            </w:r>
            <w:r>
              <w:rPr>
                <w:lang w:val="ru-RU"/>
              </w:rPr>
              <w:t>-</w:t>
            </w:r>
            <w:r w:rsidR="00B0274F">
              <w:rPr>
                <w:lang w:val="ru-RU"/>
              </w:rPr>
              <w:t>14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78DB5FF6" w:rsidR="007823B5" w:rsidRPr="00D9349E" w:rsidRDefault="00B0274F" w:rsidP="004F1DCB">
            <w:pPr>
              <w:pStyle w:val="Tabletext"/>
              <w:jc w:val="center"/>
              <w:rPr>
                <w:lang w:val="ru-RU"/>
              </w:rPr>
            </w:pPr>
            <w:r>
              <w:rPr>
                <w:lang w:val="ru-RU"/>
              </w:rPr>
              <w:t>Кандрин Алексей</w:t>
            </w:r>
            <w:r w:rsidR="004F1DCB">
              <w:rPr>
                <w:lang w:val="ru-RU"/>
              </w:rPr>
              <w:t>,</w:t>
            </w:r>
            <w:r w:rsidR="004F1DCB">
              <w:rPr>
                <w:lang w:val="ru-RU"/>
              </w:rPr>
              <w:br/>
              <w:t xml:space="preserve">Уваркин Илья, </w:t>
            </w:r>
            <w:r w:rsidR="004F1DCB">
              <w:rPr>
                <w:lang w:val="ru-RU"/>
              </w:rPr>
              <w:br/>
              <w:t>Алиса Коробейникова</w:t>
            </w: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4F1DCB" w:rsidRDefault="007823B5" w:rsidP="007823B5">
            <w:pPr>
              <w:pStyle w:val="table"/>
              <w:jc w:val="center"/>
              <w:rPr>
                <w:lang w:val="ru-RU"/>
              </w:rP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4F1DCB" w:rsidRDefault="007823B5" w:rsidP="007823B5">
            <w:pPr>
              <w:pStyle w:val="table"/>
              <w:jc w:val="center"/>
              <w:rPr>
                <w:lang w:val="ru-RU"/>
              </w:rPr>
            </w:pPr>
          </w:p>
        </w:tc>
        <w:tc>
          <w:tcPr>
            <w:tcW w:w="1701" w:type="dxa"/>
          </w:tcPr>
          <w:p w14:paraId="02FC0989" w14:textId="1D7194E9" w:rsidR="007823B5" w:rsidRPr="004F1DCB"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F1DCB" w:rsidRDefault="004B2CB6" w:rsidP="007823B5">
            <w:pPr>
              <w:pStyle w:val="table"/>
              <w:jc w:val="center"/>
              <w:rPr>
                <w:lang w:val="ru-RU"/>
              </w:rPr>
            </w:pPr>
          </w:p>
        </w:tc>
        <w:tc>
          <w:tcPr>
            <w:tcW w:w="1701" w:type="dxa"/>
          </w:tcPr>
          <w:p w14:paraId="4FFD419C" w14:textId="4F1078AC" w:rsidR="004B2CB6" w:rsidRPr="004F1DCB"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4F1DCB" w:rsidRDefault="0016049A" w:rsidP="007823B5">
            <w:pPr>
              <w:pStyle w:val="table"/>
              <w:jc w:val="center"/>
              <w:rPr>
                <w:lang w:val="ru-RU"/>
              </w:rPr>
            </w:pPr>
          </w:p>
        </w:tc>
        <w:tc>
          <w:tcPr>
            <w:tcW w:w="1701" w:type="dxa"/>
          </w:tcPr>
          <w:p w14:paraId="31586D12" w14:textId="0A228584" w:rsidR="0016049A" w:rsidRPr="004F1DCB"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4F1DCB" w:rsidRDefault="007823B5" w:rsidP="007823B5">
      <w:pPr>
        <w:pStyle w:val="1"/>
        <w:keepNext/>
        <w:tabs>
          <w:tab w:val="num" w:pos="709"/>
        </w:tabs>
        <w:ind w:left="709" w:hanging="709"/>
        <w:rPr>
          <w:lang w:val="ru-RU"/>
        </w:rPr>
      </w:pPr>
      <w:r w:rsidRPr="00B66B38">
        <w:rPr>
          <w:lang w:val="ru-RU"/>
        </w:rPr>
        <w:br w:type="page"/>
      </w:r>
      <w:bookmarkStart w:id="6" w:name="_Toc116686905"/>
      <w:r w:rsidR="005B09DE">
        <w:rPr>
          <w:lang w:val="ru-RU"/>
        </w:rPr>
        <w:lastRenderedPageBreak/>
        <w:t>Введение</w:t>
      </w:r>
      <w:bookmarkEnd w:id="6"/>
    </w:p>
    <w:p w14:paraId="42961F3C" w14:textId="77777777" w:rsidR="007823B5" w:rsidRPr="00D71CC3" w:rsidRDefault="007823B5" w:rsidP="007823B5">
      <w:pPr>
        <w:pStyle w:val="InfoBlue"/>
      </w:pPr>
      <w:r w:rsidRPr="004F1DCB">
        <w:rPr>
          <w:lang w:val="ru-RU"/>
        </w:rPr>
        <w:t>[</w:t>
      </w:r>
      <w:r w:rsidRPr="00D71CC3">
        <w:t>The</w:t>
      </w:r>
      <w:r w:rsidRPr="004F1DCB">
        <w:rPr>
          <w:lang w:val="ru-RU"/>
        </w:rPr>
        <w:t xml:space="preserve"> </w:t>
      </w:r>
      <w:r w:rsidRPr="00D71CC3">
        <w:t>introduction</w:t>
      </w:r>
      <w:r w:rsidRPr="004F1DCB">
        <w:rPr>
          <w:lang w:val="ru-RU"/>
        </w:rPr>
        <w:t xml:space="preserve"> </w:t>
      </w:r>
      <w:r w:rsidRPr="00D71CC3">
        <w:t>of</w:t>
      </w:r>
      <w:r w:rsidRPr="004F1DCB">
        <w:rPr>
          <w:lang w:val="ru-RU"/>
        </w:rPr>
        <w:t xml:space="preserve"> </w:t>
      </w:r>
      <w:r w:rsidRPr="00D71CC3">
        <w:t>the</w:t>
      </w:r>
      <w:r w:rsidRPr="004F1DCB">
        <w:rPr>
          <w:lang w:val="ru-RU"/>
        </w:rPr>
        <w:t xml:space="preserve"> </w:t>
      </w:r>
      <w:r w:rsidRPr="00D71CC3">
        <w:rPr>
          <w:b/>
        </w:rPr>
        <w:t>Software</w:t>
      </w:r>
      <w:r w:rsidRPr="004F1DCB">
        <w:rPr>
          <w:b/>
          <w:lang w:val="ru-RU"/>
        </w:rPr>
        <w:t xml:space="preserve"> </w:t>
      </w:r>
      <w:r w:rsidRPr="00D71CC3">
        <w:rPr>
          <w:b/>
        </w:rPr>
        <w:t>Requirements</w:t>
      </w:r>
      <w:r w:rsidRPr="004F1DCB">
        <w:rPr>
          <w:b/>
          <w:lang w:val="ru-RU"/>
        </w:rPr>
        <w:t xml:space="preserve"> </w:t>
      </w:r>
      <w:r w:rsidRPr="00D71CC3">
        <w:rPr>
          <w:b/>
        </w:rPr>
        <w:t>Specification</w:t>
      </w:r>
      <w:r w:rsidRPr="004F1DCB">
        <w:rPr>
          <w:b/>
          <w:lang w:val="ru-RU"/>
        </w:rPr>
        <w:t xml:space="preserve"> (</w:t>
      </w:r>
      <w:r w:rsidRPr="00D71CC3">
        <w:rPr>
          <w:b/>
        </w:rPr>
        <w:t>SRS</w:t>
      </w:r>
      <w:r w:rsidRPr="004F1DCB">
        <w:rPr>
          <w:b/>
          <w:lang w:val="ru-RU"/>
        </w:rPr>
        <w:t xml:space="preserve">) </w:t>
      </w:r>
      <w:r w:rsidRPr="00D71CC3">
        <w:t>should</w:t>
      </w:r>
      <w:r w:rsidRPr="004F1DCB">
        <w:rPr>
          <w:lang w:val="ru-RU"/>
        </w:rPr>
        <w:t xml:space="preserve"> </w:t>
      </w:r>
      <w:r w:rsidRPr="00D71CC3">
        <w:t xml:space="preserve">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CD181A4" w:rsidR="007823B5" w:rsidRDefault="005B09DE" w:rsidP="007823B5">
      <w:pPr>
        <w:pStyle w:val="2"/>
        <w:keepNext/>
        <w:tabs>
          <w:tab w:val="num" w:pos="709"/>
        </w:tabs>
        <w:spacing w:before="360"/>
        <w:ind w:left="709" w:hanging="709"/>
        <w:rPr>
          <w:lang w:val="ru-RU"/>
        </w:rPr>
      </w:pPr>
      <w:bookmarkStart w:id="7" w:name="_Toc116686906"/>
      <w:r>
        <w:rPr>
          <w:lang w:val="ru-RU"/>
        </w:rPr>
        <w:t>Цели</w:t>
      </w:r>
      <w:bookmarkEnd w:id="7"/>
    </w:p>
    <w:p w14:paraId="1C67433A" w14:textId="10987B54" w:rsidR="000E0073" w:rsidRPr="008F2E25" w:rsidRDefault="000E0073" w:rsidP="003301E7">
      <w:pPr>
        <w:pStyle w:val="af"/>
      </w:pPr>
      <w:r>
        <w:t>Данный документ определяет спецификацию требований к программному обеспечению</w:t>
      </w:r>
      <w:r w:rsidR="00B30B01">
        <w:t xml:space="preserve"> (СТПО)</w:t>
      </w:r>
      <w:r>
        <w:t xml:space="preserve"> для проекта </w:t>
      </w:r>
      <w:r w:rsidR="00D85E67">
        <w:t xml:space="preserve">Система </w:t>
      </w:r>
      <w:r w:rsidR="00D85E67" w:rsidRPr="00D85E67">
        <w:t>автоматизации</w:t>
      </w:r>
      <w:r w:rsidR="00D85E67">
        <w:t xml:space="preserve"> процессов (САП).</w:t>
      </w:r>
      <w:r w:rsidR="008F2E25" w:rsidRPr="008F2E25">
        <w:t xml:space="preserve"> </w:t>
      </w:r>
      <w:r w:rsidR="008F2E25">
        <w:t>Спецификация описывает границы применения системы, функциональные и нефункциональные требования для программного обеспечения, ограничения и интерфейсы.</w:t>
      </w:r>
    </w:p>
    <w:p w14:paraId="221C6575" w14:textId="77777777" w:rsidR="007823B5" w:rsidRPr="00D71CC3" w:rsidRDefault="007823B5" w:rsidP="007823B5">
      <w:pPr>
        <w:pStyle w:val="InfoBlue"/>
      </w:pPr>
      <w:r w:rsidRPr="008F2E25">
        <w:rPr>
          <w:lang w:val="ru-RU"/>
        </w:rPr>
        <w:t>[</w:t>
      </w:r>
      <w:r w:rsidRPr="00D71CC3">
        <w:t>Specify</w:t>
      </w:r>
      <w:r w:rsidRPr="008F2E25">
        <w:rPr>
          <w:lang w:val="ru-RU"/>
        </w:rPr>
        <w:t xml:space="preserve"> </w:t>
      </w:r>
      <w:r w:rsidRPr="00D71CC3">
        <w:t>the</w:t>
      </w:r>
      <w:r w:rsidRPr="008F2E25">
        <w:rPr>
          <w:lang w:val="ru-RU"/>
        </w:rPr>
        <w:t xml:space="preserve"> </w:t>
      </w:r>
      <w:r w:rsidRPr="00D71CC3">
        <w:t>purpose</w:t>
      </w:r>
      <w:r w:rsidRPr="008F2E25">
        <w:rPr>
          <w:lang w:val="ru-RU"/>
        </w:rPr>
        <w:t xml:space="preserve"> </w:t>
      </w:r>
      <w:r w:rsidRPr="00D71CC3">
        <w:t>of</w:t>
      </w:r>
      <w:r w:rsidRPr="008F2E25">
        <w:rPr>
          <w:lang w:val="ru-RU"/>
        </w:rPr>
        <w:t xml:space="preserve"> </w:t>
      </w:r>
      <w:r w:rsidRPr="00D71CC3">
        <w:t>this</w:t>
      </w:r>
      <w:r w:rsidRPr="008F2E25">
        <w:rPr>
          <w:lang w:val="ru-RU"/>
        </w:rPr>
        <w:t xml:space="preserve"> </w:t>
      </w:r>
      <w:r w:rsidRPr="00D71CC3">
        <w:rPr>
          <w:b/>
        </w:rPr>
        <w:t>SRS</w:t>
      </w:r>
      <w:r w:rsidRPr="008F2E25">
        <w:rPr>
          <w:lang w:val="ru-RU"/>
        </w:rPr>
        <w:t xml:space="preserve">. </w:t>
      </w:r>
      <w:r w:rsidRPr="00D71CC3">
        <w:t>The</w:t>
      </w:r>
      <w:r w:rsidRPr="008F2E25">
        <w:rPr>
          <w:lang w:val="ru-RU"/>
        </w:rPr>
        <w:t xml:space="preserve"> </w:t>
      </w:r>
      <w:r w:rsidRPr="00D71CC3">
        <w:rPr>
          <w:b/>
        </w:rPr>
        <w:t>SRS</w:t>
      </w:r>
      <w:r w:rsidRPr="008F2E25">
        <w:rPr>
          <w:lang w:val="ru-RU"/>
        </w:rPr>
        <w:t xml:space="preserve"> </w:t>
      </w:r>
      <w:r w:rsidRPr="00D71CC3">
        <w:t>should</w:t>
      </w:r>
      <w:r w:rsidRPr="008F2E25">
        <w:rPr>
          <w:lang w:val="ru-RU"/>
        </w:rPr>
        <w:t xml:space="preserve"> </w:t>
      </w:r>
      <w:r w:rsidRPr="00D71CC3">
        <w:t>fully</w:t>
      </w:r>
      <w:r w:rsidRPr="008F2E25">
        <w:rPr>
          <w:lang w:val="ru-RU"/>
        </w:rPr>
        <w:t xml:space="preserve"> </w:t>
      </w:r>
      <w:r w:rsidRPr="00D71CC3">
        <w:t>describe</w:t>
      </w:r>
      <w:r w:rsidRPr="008F2E25">
        <w:rPr>
          <w:lang w:val="ru-RU"/>
        </w:rPr>
        <w:t xml:space="preserve"> </w:t>
      </w:r>
      <w:r w:rsidRPr="00D71CC3">
        <w:t>the</w:t>
      </w:r>
      <w:r w:rsidRPr="008F2E25">
        <w:rPr>
          <w:lang w:val="ru-RU"/>
        </w:rPr>
        <w:t xml:space="preserve"> </w:t>
      </w:r>
      <w:r w:rsidRPr="00D71CC3">
        <w:t>external</w:t>
      </w:r>
      <w:r w:rsidRPr="008F2E25">
        <w:rPr>
          <w:lang w:val="ru-RU"/>
        </w:rPr>
        <w:t xml:space="preserve"> </w:t>
      </w:r>
      <w:r w:rsidRPr="00D71CC3">
        <w:t>behavio</w:t>
      </w:r>
      <w:r w:rsidR="00316A8B">
        <w:t>u</w:t>
      </w:r>
      <w:r w:rsidRPr="00D71CC3">
        <w:t>r</w:t>
      </w:r>
      <w:r w:rsidRPr="008F2E25">
        <w:rPr>
          <w:lang w:val="ru-RU"/>
        </w:rPr>
        <w:t xml:space="preserve"> </w:t>
      </w:r>
      <w:r w:rsidRPr="00D71CC3">
        <w:t>of</w:t>
      </w:r>
      <w:r w:rsidRPr="008F2E25">
        <w:rPr>
          <w:lang w:val="ru-RU"/>
        </w:rPr>
        <w:t xml:space="preserve"> </w:t>
      </w:r>
      <w:r w:rsidRPr="00D71CC3">
        <w:t>the</w:t>
      </w:r>
      <w:r w:rsidRPr="008F2E25">
        <w:rPr>
          <w:lang w:val="ru-RU"/>
        </w:rPr>
        <w:t xml:space="preserve"> </w:t>
      </w:r>
      <w:r w:rsidRPr="00D71CC3">
        <w:t>application</w:t>
      </w:r>
      <w:r w:rsidRPr="008F2E25">
        <w:rPr>
          <w:lang w:val="ru-RU"/>
        </w:rPr>
        <w:t xml:space="preserve"> </w:t>
      </w:r>
      <w:r w:rsidRPr="00D71CC3">
        <w:t>or</w:t>
      </w:r>
      <w:r w:rsidRPr="008F2E25">
        <w:rPr>
          <w:lang w:val="ru-RU"/>
        </w:rPr>
        <w:t xml:space="preserve"> </w:t>
      </w:r>
      <w:r w:rsidRPr="00D71CC3">
        <w:t>subsystem</w:t>
      </w:r>
      <w:r w:rsidRPr="008F2E25">
        <w:rPr>
          <w:lang w:val="ru-RU"/>
        </w:rPr>
        <w:t xml:space="preserve"> </w:t>
      </w:r>
      <w:r w:rsidRPr="00D71CC3">
        <w:t>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222A5605" w:rsidR="007823B5" w:rsidRDefault="005B09DE" w:rsidP="007823B5">
      <w:pPr>
        <w:pStyle w:val="2"/>
        <w:keepNext/>
        <w:tabs>
          <w:tab w:val="num" w:pos="709"/>
        </w:tabs>
        <w:spacing w:before="360"/>
        <w:ind w:left="709" w:hanging="709"/>
        <w:rPr>
          <w:lang w:val="ru-RU"/>
        </w:rPr>
      </w:pPr>
      <w:bookmarkStart w:id="8" w:name="_Toc116686907"/>
      <w:r>
        <w:rPr>
          <w:lang w:val="ru-RU"/>
        </w:rPr>
        <w:t>Границы применения</w:t>
      </w:r>
      <w:bookmarkEnd w:id="8"/>
    </w:p>
    <w:p w14:paraId="7A5495F2" w14:textId="30B2FBE1" w:rsidR="003301E7" w:rsidRDefault="00D85E67" w:rsidP="003301E7">
      <w:pPr>
        <w:pStyle w:val="af"/>
      </w:pPr>
      <w:r>
        <w:t xml:space="preserve">Система автоматизации процессов </w:t>
      </w:r>
      <w:r w:rsidRPr="00D85E67">
        <w:t xml:space="preserve">предназначена для </w:t>
      </w:r>
      <w:r>
        <w:t xml:space="preserve">автоматизации процессов </w:t>
      </w:r>
      <w:r w:rsidR="002916E9">
        <w:t>Организации</w:t>
      </w:r>
      <w:r>
        <w:t xml:space="preserve"> по ремонту сервисного оборудования. Она упрощает взаимодействие клиента с исполнителем и позволяет отслеживать время работы исполнителя.</w:t>
      </w:r>
      <w:r w:rsidR="00A4702F">
        <w:br/>
        <w:t xml:space="preserve">САП </w:t>
      </w:r>
      <w:r w:rsidR="00A4702F">
        <w:t xml:space="preserve">предназначена для внутреннего использования внутри </w:t>
      </w:r>
      <w:r w:rsidR="00A4702F">
        <w:t>Организации. САП не имеет интерфейсов взаимодействия с Клиентом. Клиенту предоставляются только документы, сформированные с помощью САП.</w:t>
      </w:r>
    </w:p>
    <w:p w14:paraId="79DE3F8F" w14:textId="3C3FE583" w:rsidR="003301E7" w:rsidRDefault="00B30B01" w:rsidP="003301E7">
      <w:pPr>
        <w:pStyle w:val="af"/>
      </w:pPr>
      <w:r>
        <w:t>СТПО описывает только необходимые функции САП, а не функции внешних систем, таких как системы хранения данных, системы передачи информации и т.д.</w:t>
      </w:r>
    </w:p>
    <w:p w14:paraId="4D32C885" w14:textId="4953D51D" w:rsidR="00D85E67" w:rsidRPr="002916E9" w:rsidRDefault="00B30B01" w:rsidP="003301E7">
      <w:pPr>
        <w:pStyle w:val="af"/>
      </w:pPr>
      <w:r>
        <w:t xml:space="preserve">Этот документ не делит </w:t>
      </w:r>
      <w:r w:rsidR="002916E9">
        <w:t>САП на подсистемы. Он описывает только требования ко всей системе.</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6686908"/>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180442B5" w:rsidR="00A62FA2" w:rsidRPr="002916E9" w:rsidRDefault="002916E9" w:rsidP="00A62FA2">
            <w:pPr>
              <w:pStyle w:val="1Einrckung"/>
              <w:ind w:left="0"/>
              <w:rPr>
                <w:lang w:val="ru-RU"/>
              </w:rPr>
            </w:pPr>
            <w:r w:rsidRPr="002916E9">
              <w:rPr>
                <w:lang w:val="ru-RU"/>
              </w:rPr>
              <w:t>СТПО</w:t>
            </w:r>
          </w:p>
        </w:tc>
        <w:tc>
          <w:tcPr>
            <w:tcW w:w="7609" w:type="dxa"/>
          </w:tcPr>
          <w:p w14:paraId="19A5FD6E" w14:textId="556246AD" w:rsidR="00A62FA2" w:rsidRPr="002916E9" w:rsidRDefault="002916E9" w:rsidP="00A62FA2">
            <w:pPr>
              <w:pStyle w:val="1Einrckung"/>
              <w:ind w:left="0"/>
              <w:rPr>
                <w:lang w:val="ru-RU"/>
              </w:rPr>
            </w:pPr>
            <w:r>
              <w:rPr>
                <w:lang w:val="ru-RU"/>
              </w:rPr>
              <w:t>Спецификация требований к программному обеспечению</w:t>
            </w:r>
          </w:p>
        </w:tc>
      </w:tr>
      <w:tr w:rsidR="00A62FA2" w14:paraId="0A2DF027" w14:textId="77777777" w:rsidTr="00A62FA2">
        <w:tc>
          <w:tcPr>
            <w:tcW w:w="1791" w:type="dxa"/>
          </w:tcPr>
          <w:p w14:paraId="3D44018C" w14:textId="5ED86CEB" w:rsidR="00A62FA2" w:rsidRPr="002916E9" w:rsidRDefault="002916E9" w:rsidP="007746E9">
            <w:pPr>
              <w:pStyle w:val="1Einrckung"/>
              <w:ind w:left="0"/>
              <w:rPr>
                <w:lang w:val="ru-RU"/>
              </w:rPr>
            </w:pPr>
            <w:r>
              <w:rPr>
                <w:lang w:val="ru-RU"/>
              </w:rPr>
              <w:t>САП</w:t>
            </w:r>
          </w:p>
        </w:tc>
        <w:tc>
          <w:tcPr>
            <w:tcW w:w="7609" w:type="dxa"/>
          </w:tcPr>
          <w:p w14:paraId="74FC3298" w14:textId="64E28063" w:rsidR="00A62FA2" w:rsidRPr="002916E9" w:rsidRDefault="002916E9" w:rsidP="007746E9">
            <w:pPr>
              <w:pStyle w:val="1Einrckung"/>
              <w:ind w:left="0"/>
              <w:rPr>
                <w:lang w:val="ru-RU"/>
              </w:rPr>
            </w:pPr>
            <w:r>
              <w:rPr>
                <w:lang w:val="ru-RU"/>
              </w:rPr>
              <w:t>Система автоматизации процессов</w:t>
            </w:r>
          </w:p>
        </w:tc>
      </w:tr>
      <w:tr w:rsidR="002E7E3B" w14:paraId="3AD184EC" w14:textId="77777777" w:rsidTr="00A62FA2">
        <w:tc>
          <w:tcPr>
            <w:tcW w:w="1791" w:type="dxa"/>
          </w:tcPr>
          <w:p w14:paraId="519EB1A0" w14:textId="5DEB41AE" w:rsidR="002E7E3B" w:rsidRDefault="002E7E3B" w:rsidP="007746E9">
            <w:pPr>
              <w:pStyle w:val="1Einrckung"/>
              <w:ind w:left="0"/>
              <w:rPr>
                <w:lang w:val="ru-RU"/>
              </w:rPr>
            </w:pPr>
            <w:r>
              <w:rPr>
                <w:lang w:val="ru-RU"/>
              </w:rPr>
              <w:t>Организация</w:t>
            </w:r>
          </w:p>
        </w:tc>
        <w:tc>
          <w:tcPr>
            <w:tcW w:w="7609" w:type="dxa"/>
          </w:tcPr>
          <w:p w14:paraId="501117F9" w14:textId="1704FFEB" w:rsidR="002E7E3B" w:rsidRDefault="002E7E3B" w:rsidP="002E7E3B">
            <w:pPr>
              <w:pStyle w:val="1Einrckung"/>
              <w:ind w:left="0"/>
              <w:rPr>
                <w:lang w:val="ru-RU"/>
              </w:rPr>
            </w:pPr>
            <w:r>
              <w:rPr>
                <w:lang w:val="ru-RU"/>
              </w:rPr>
              <w:t>Компания, использующая САП</w:t>
            </w:r>
          </w:p>
        </w:tc>
      </w:tr>
      <w:tr w:rsidR="002E7E3B" w14:paraId="5CBD0E6A" w14:textId="77777777" w:rsidTr="00A62FA2">
        <w:tc>
          <w:tcPr>
            <w:tcW w:w="1791" w:type="dxa"/>
          </w:tcPr>
          <w:p w14:paraId="7BA80D06" w14:textId="29478BB6" w:rsidR="002E7E3B" w:rsidRDefault="002E7E3B" w:rsidP="007746E9">
            <w:pPr>
              <w:pStyle w:val="1Einrckung"/>
              <w:ind w:left="0"/>
              <w:rPr>
                <w:lang w:val="ru-RU"/>
              </w:rPr>
            </w:pPr>
            <w:r>
              <w:rPr>
                <w:lang w:val="ru-RU"/>
              </w:rPr>
              <w:t>Клиент</w:t>
            </w:r>
          </w:p>
        </w:tc>
        <w:tc>
          <w:tcPr>
            <w:tcW w:w="7609" w:type="dxa"/>
          </w:tcPr>
          <w:p w14:paraId="7908AC0B" w14:textId="78058D00" w:rsidR="002E7E3B" w:rsidRDefault="002E7E3B" w:rsidP="002E7E3B">
            <w:pPr>
              <w:pStyle w:val="1Einrckung"/>
              <w:ind w:left="0"/>
              <w:rPr>
                <w:lang w:val="ru-RU"/>
              </w:rPr>
            </w:pPr>
            <w:r>
              <w:rPr>
                <w:lang w:val="ru-RU"/>
              </w:rPr>
              <w:t>Заказчик сервисного обслуживания</w:t>
            </w:r>
          </w:p>
        </w:tc>
      </w:tr>
      <w:tr w:rsidR="002E7E3B" w14:paraId="46E5DEFB" w14:textId="77777777" w:rsidTr="00A62FA2">
        <w:tc>
          <w:tcPr>
            <w:tcW w:w="1791" w:type="dxa"/>
          </w:tcPr>
          <w:p w14:paraId="0F2BADD2" w14:textId="65202065" w:rsidR="002E7E3B" w:rsidRDefault="002E7E3B" w:rsidP="007746E9">
            <w:pPr>
              <w:pStyle w:val="1Einrckung"/>
              <w:ind w:left="0"/>
              <w:rPr>
                <w:lang w:val="ru-RU"/>
              </w:rPr>
            </w:pPr>
            <w:r>
              <w:rPr>
                <w:lang w:val="ru-RU"/>
              </w:rPr>
              <w:t>Исполнитель</w:t>
            </w:r>
          </w:p>
        </w:tc>
        <w:tc>
          <w:tcPr>
            <w:tcW w:w="7609" w:type="dxa"/>
          </w:tcPr>
          <w:p w14:paraId="19B81AB9" w14:textId="614F0857" w:rsidR="002E7E3B" w:rsidRDefault="002E7E3B" w:rsidP="002E7E3B">
            <w:pPr>
              <w:pStyle w:val="1Einrckung"/>
              <w:ind w:left="0"/>
              <w:rPr>
                <w:lang w:val="ru-RU"/>
              </w:rPr>
            </w:pPr>
            <w:r>
              <w:rPr>
                <w:lang w:val="ru-RU"/>
              </w:rPr>
              <w:t>Работник, отвечающий за сервисное обслуживание</w:t>
            </w:r>
          </w:p>
        </w:tc>
      </w:tr>
      <w:tr w:rsidR="000005D6" w14:paraId="7020551A" w14:textId="77777777" w:rsidTr="00A62FA2">
        <w:tc>
          <w:tcPr>
            <w:tcW w:w="1791" w:type="dxa"/>
          </w:tcPr>
          <w:p w14:paraId="731F7482" w14:textId="7D1F44F0" w:rsidR="000005D6" w:rsidRDefault="000005D6" w:rsidP="007746E9">
            <w:pPr>
              <w:pStyle w:val="1Einrckung"/>
              <w:ind w:left="0"/>
              <w:rPr>
                <w:lang w:val="ru-RU"/>
              </w:rPr>
            </w:pPr>
            <w:r>
              <w:rPr>
                <w:lang w:val="ru-RU"/>
              </w:rPr>
              <w:t>Модуль управления</w:t>
            </w:r>
          </w:p>
        </w:tc>
        <w:tc>
          <w:tcPr>
            <w:tcW w:w="7609" w:type="dxa"/>
          </w:tcPr>
          <w:p w14:paraId="18C59CE2" w14:textId="70A42699" w:rsidR="000005D6" w:rsidRDefault="000005D6" w:rsidP="002E7E3B">
            <w:pPr>
              <w:pStyle w:val="1Einrckung"/>
              <w:ind w:left="0"/>
              <w:rPr>
                <w:lang w:val="ru-RU"/>
              </w:rPr>
            </w:pPr>
            <w:r>
              <w:rPr>
                <w:lang w:val="ru-RU"/>
              </w:rPr>
              <w:t xml:space="preserve">Подсистема САП, отвечающая за связь Организации с </w:t>
            </w:r>
            <w:r w:rsidR="002E7E3B">
              <w:rPr>
                <w:lang w:val="ru-RU"/>
              </w:rPr>
              <w:t>И</w:t>
            </w:r>
            <w:r>
              <w:rPr>
                <w:lang w:val="ru-RU"/>
              </w:rPr>
              <w:t>сполнителями</w:t>
            </w:r>
            <w:r w:rsidR="002E7E3B">
              <w:rPr>
                <w:lang w:val="ru-RU"/>
              </w:rPr>
              <w:t>, вывод статистики по Исполнителям.</w:t>
            </w:r>
          </w:p>
        </w:tc>
      </w:tr>
      <w:tr w:rsidR="000005D6" w14:paraId="6BF7F667" w14:textId="77777777" w:rsidTr="00A62FA2">
        <w:tc>
          <w:tcPr>
            <w:tcW w:w="1791" w:type="dxa"/>
          </w:tcPr>
          <w:p w14:paraId="470FCA98" w14:textId="520E36F0" w:rsidR="000005D6" w:rsidRPr="002E7E3B" w:rsidRDefault="002E7E3B" w:rsidP="007746E9">
            <w:pPr>
              <w:pStyle w:val="1Einrckung"/>
              <w:ind w:left="0"/>
              <w:rPr>
                <w:lang w:val="ru-RU"/>
              </w:rPr>
            </w:pPr>
            <w:r>
              <w:rPr>
                <w:lang w:val="ru-RU"/>
              </w:rPr>
              <w:t>Модуль исполнителя</w:t>
            </w:r>
          </w:p>
        </w:tc>
        <w:tc>
          <w:tcPr>
            <w:tcW w:w="7609" w:type="dxa"/>
          </w:tcPr>
          <w:p w14:paraId="43DC0D53" w14:textId="06EFDD99" w:rsidR="000005D6" w:rsidRDefault="002E7E3B" w:rsidP="002E7E3B">
            <w:pPr>
              <w:pStyle w:val="1Einrckung"/>
              <w:ind w:left="0"/>
              <w:rPr>
                <w:lang w:val="ru-RU"/>
              </w:rPr>
            </w:pPr>
            <w:r>
              <w:rPr>
                <w:lang w:val="ru-RU"/>
              </w:rPr>
              <w:t>Подсистема САП, используемая Исполнителем для формирования заказ-наряда</w:t>
            </w:r>
          </w:p>
        </w:tc>
      </w:tr>
      <w:tr w:rsidR="000005D6" w14:paraId="1BF6B285" w14:textId="77777777" w:rsidTr="00A62FA2">
        <w:tc>
          <w:tcPr>
            <w:tcW w:w="1791" w:type="dxa"/>
          </w:tcPr>
          <w:p w14:paraId="550BB124" w14:textId="015151EE" w:rsidR="000005D6" w:rsidRDefault="002E7E3B" w:rsidP="007746E9">
            <w:pPr>
              <w:pStyle w:val="1Einrckung"/>
              <w:ind w:left="0"/>
              <w:rPr>
                <w:lang w:val="ru-RU"/>
              </w:rPr>
            </w:pPr>
            <w:r>
              <w:rPr>
                <w:lang w:val="ru-RU"/>
              </w:rPr>
              <w:t>Системный модуль</w:t>
            </w:r>
          </w:p>
        </w:tc>
        <w:tc>
          <w:tcPr>
            <w:tcW w:w="7609" w:type="dxa"/>
          </w:tcPr>
          <w:p w14:paraId="3C9785D9" w14:textId="24784216" w:rsidR="000005D6" w:rsidRDefault="002E7E3B" w:rsidP="002E7E3B">
            <w:pPr>
              <w:pStyle w:val="1Einrckung"/>
              <w:ind w:left="0"/>
              <w:rPr>
                <w:lang w:val="ru-RU"/>
              </w:rPr>
            </w:pPr>
            <w:r>
              <w:rPr>
                <w:lang w:val="ru-RU"/>
              </w:rPr>
              <w:t>Подсистема САП, являющаяся функциональной прослойкой между модулем управления и модулем исполнителя</w:t>
            </w:r>
          </w:p>
        </w:tc>
      </w:tr>
    </w:tbl>
    <w:p w14:paraId="36097B15" w14:textId="77777777" w:rsidR="00A62FA2" w:rsidRPr="00A62FA2" w:rsidRDefault="00A62FA2" w:rsidP="002916E9">
      <w:pPr>
        <w:pStyle w:val="1Einrckung"/>
        <w:ind w:left="0"/>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6686909"/>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6686910"/>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6686911"/>
      <w:r>
        <w:rPr>
          <w:lang w:val="ru-RU"/>
        </w:rPr>
        <w:t>Общее описание</w:t>
      </w:r>
      <w:bookmarkEnd w:id="12"/>
    </w:p>
    <w:p w14:paraId="6AB3A57F" w14:textId="77777777" w:rsidR="00282EEB" w:rsidRPr="00D71CC3" w:rsidRDefault="00282EEB" w:rsidP="002466C4">
      <w:pPr>
        <w:pStyle w:val="InfoBlue"/>
        <w:ind w:left="0"/>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1BD93203" w:rsidR="00E269AD" w:rsidRDefault="00E269AD" w:rsidP="00E269AD">
      <w:pPr>
        <w:pStyle w:val="2"/>
        <w:rPr>
          <w:lang w:val="ru-RU"/>
        </w:rPr>
      </w:pPr>
      <w:bookmarkStart w:id="13" w:name="_Toc116686912"/>
      <w:r>
        <w:rPr>
          <w:lang w:val="ru-RU"/>
        </w:rPr>
        <w:lastRenderedPageBreak/>
        <w:t>Описание изделия</w:t>
      </w:r>
      <w:bookmarkEnd w:id="13"/>
    </w:p>
    <w:p w14:paraId="766056DB" w14:textId="12A4B7B1" w:rsidR="00633964" w:rsidRDefault="00633964" w:rsidP="00633964">
      <w:pPr>
        <w:pStyle w:val="af"/>
      </w:pPr>
      <w:r>
        <w:t xml:space="preserve">САП разделяется на </w:t>
      </w:r>
      <w:r w:rsidR="007746E9" w:rsidRPr="007746E9">
        <w:t>три</w:t>
      </w:r>
      <w:r>
        <w:t xml:space="preserve"> взаимодействующих модуля.</w:t>
      </w:r>
    </w:p>
    <w:p w14:paraId="5646F1E7" w14:textId="0D2FAABD" w:rsidR="00633964" w:rsidRDefault="00633964" w:rsidP="00110A17">
      <w:pPr>
        <w:pStyle w:val="af"/>
      </w:pPr>
      <w:r>
        <w:t>Первый модуль – модуль управления – использует Организация для формирования и заключения договоров с клиентами и отслеживания действий исполнителей.</w:t>
      </w:r>
    </w:p>
    <w:p w14:paraId="4D38D595" w14:textId="2BFB3AE7" w:rsidR="00633964" w:rsidRDefault="00110A17" w:rsidP="00633964">
      <w:pPr>
        <w:pStyle w:val="af"/>
      </w:pPr>
      <w:r>
        <w:t>Второй</w:t>
      </w:r>
      <w:r w:rsidR="00633964">
        <w:t xml:space="preserve"> модуль – модуль исполнителя – использует Исполнитель для формирования заказ-наряда и отправки</w:t>
      </w:r>
      <w:r w:rsidR="00D92585">
        <w:t xml:space="preserve"> его Клиенту на электронную почту для дальнейшего согласования Клиентом.</w:t>
      </w:r>
    </w:p>
    <w:p w14:paraId="600F81E3" w14:textId="797A6CD1" w:rsidR="007746E9" w:rsidRPr="007746E9" w:rsidRDefault="007746E9" w:rsidP="00633964">
      <w:pPr>
        <w:pStyle w:val="af"/>
      </w:pPr>
      <w:r>
        <w:t>Третий модуль – системный модуль – используется для получения, хранения, обработки и передачи информации между модулем управления и модулем исполнителя.</w:t>
      </w:r>
    </w:p>
    <w:p w14:paraId="4AC0B8EA" w14:textId="77777777" w:rsidR="00E269AD" w:rsidRDefault="00E269AD" w:rsidP="00E269AD">
      <w:pPr>
        <w:pStyle w:val="3"/>
        <w:rPr>
          <w:lang w:val="ru-RU"/>
        </w:rPr>
      </w:pPr>
      <w:bookmarkStart w:id="14" w:name="_Toc116686913"/>
      <w:r>
        <w:rPr>
          <w:lang w:val="ru-RU"/>
        </w:rPr>
        <w:t>Интерфейсы системы</w:t>
      </w:r>
      <w:bookmarkEnd w:id="14"/>
    </w:p>
    <w:p w14:paraId="5E82CB9D" w14:textId="77777777" w:rsidR="00E13A7C" w:rsidRPr="00E13A7C" w:rsidRDefault="00E13A7C" w:rsidP="00E13A7C">
      <w:pPr>
        <w:rPr>
          <w:lang w:val="ru-RU"/>
        </w:rPr>
      </w:pPr>
      <w:r>
        <w:rPr>
          <w:lang w:val="ru-RU"/>
        </w:rPr>
        <w:t>Подлежат выяснению.</w:t>
      </w:r>
    </w:p>
    <w:p w14:paraId="5ACA215F" w14:textId="17C4F96E" w:rsidR="00E269AD" w:rsidRDefault="00E269AD" w:rsidP="00E269AD">
      <w:pPr>
        <w:pStyle w:val="3"/>
        <w:rPr>
          <w:lang w:val="ru-RU"/>
        </w:rPr>
      </w:pPr>
      <w:bookmarkStart w:id="15" w:name="_Toc116686914"/>
      <w:r>
        <w:rPr>
          <w:lang w:val="ru-RU"/>
        </w:rPr>
        <w:t>Интерфейсы пользователя</w:t>
      </w:r>
      <w:bookmarkEnd w:id="15"/>
    </w:p>
    <w:p w14:paraId="2C281AC1" w14:textId="23BF13FD" w:rsidR="00B04E0A" w:rsidRPr="002466C4" w:rsidRDefault="00B04E0A" w:rsidP="00110A17">
      <w:pPr>
        <w:pStyle w:val="af"/>
      </w:pPr>
      <w:r>
        <w:t>Интерфейс пользователя модуля управления должен позволять</w:t>
      </w:r>
      <w:r w:rsidRPr="00B04E0A">
        <w:t>:</w:t>
      </w:r>
      <w:r>
        <w:br/>
        <w:t>1) Обозревать статистику по конкретным исполнителям на предмет того, сколько времени было затрачено на обслуживание Клиента.</w:t>
      </w:r>
      <w:r w:rsidR="002466C4">
        <w:br/>
        <w:t>2) Формировать договор по сервисному обслуживанию.</w:t>
      </w:r>
      <w:r w:rsidR="00240BC8">
        <w:br/>
        <w:t>3) Отправлять уведомление Исполнителю о заключенном договоре, чтобы тот в свою очередь приступал к работе.</w:t>
      </w:r>
      <w:r w:rsidR="002466C4" w:rsidRPr="00240BC8">
        <w:br/>
      </w:r>
      <w:r w:rsidR="00240BC8">
        <w:t>4</w:t>
      </w:r>
      <w:r w:rsidR="002466C4">
        <w:t>) Обозревать заказ-наряд, сформированный Исполнителем.</w:t>
      </w:r>
    </w:p>
    <w:p w14:paraId="18B93846" w14:textId="069C433E" w:rsidR="00B04E0A" w:rsidRPr="001D1F28" w:rsidRDefault="00B04E0A" w:rsidP="00110A17">
      <w:pPr>
        <w:pStyle w:val="af"/>
      </w:pPr>
      <w:r>
        <w:t>Интерфейс пользователя модуля исполнителя должен позволять</w:t>
      </w:r>
      <w:r w:rsidRPr="00B04E0A">
        <w:t>:</w:t>
      </w:r>
      <w:r w:rsidRPr="00B04E0A">
        <w:br/>
      </w:r>
      <w:r w:rsidR="00240BC8">
        <w:t>1) Получать уведомление от модуля управления о заключении договора</w:t>
      </w:r>
      <w:r w:rsidR="00240BC8">
        <w:br/>
        <w:t>2</w:t>
      </w:r>
      <w:r w:rsidRPr="00B04E0A">
        <w:t>)</w:t>
      </w:r>
      <w:r w:rsidR="001D1F28">
        <w:t xml:space="preserve"> Заполнять список неисправностей оборудования</w:t>
      </w:r>
      <w:r w:rsidR="002466C4">
        <w:t>.</w:t>
      </w:r>
      <w:r w:rsidR="001D1F28">
        <w:br/>
      </w:r>
      <w:r w:rsidR="00240BC8">
        <w:t>3</w:t>
      </w:r>
      <w:r w:rsidR="001D1F28">
        <w:t>) Формировать заказ-наряд</w:t>
      </w:r>
      <w:r w:rsidR="001D1F28" w:rsidRPr="00B04E0A">
        <w:t>;</w:t>
      </w:r>
      <w:r w:rsidR="002466C4">
        <w:br/>
      </w:r>
      <w:r w:rsidR="00240BC8">
        <w:t>4</w:t>
      </w:r>
      <w:r w:rsidR="001D1F28">
        <w:t xml:space="preserve">) </w:t>
      </w:r>
      <w:r>
        <w:t>Обозревать список запчастей для ремонта;</w:t>
      </w:r>
      <w:r w:rsidR="001D1F28">
        <w:br/>
      </w:r>
      <w:r w:rsidR="00240BC8">
        <w:t>5</w:t>
      </w:r>
      <w:r w:rsidR="001D1F28">
        <w:t>) Обозревать список работ для ремонта</w:t>
      </w:r>
      <w:r w:rsidR="001D1F28" w:rsidRPr="001D1F28">
        <w:t>;</w:t>
      </w:r>
      <w:r w:rsidR="001D1F28">
        <w:br/>
      </w:r>
      <w:r w:rsidR="00240BC8">
        <w:t>6</w:t>
      </w:r>
      <w:r w:rsidR="001D1F28" w:rsidRPr="00B04E0A">
        <w:t>)</w:t>
      </w:r>
      <w:r w:rsidR="001D1F28">
        <w:t xml:space="preserve"> Добавлять в заказ-наряд запчасти из списка запчастей для ремонта</w:t>
      </w:r>
      <w:r w:rsidR="001D1F28" w:rsidRPr="00B04E0A">
        <w:t>;</w:t>
      </w:r>
      <w:r w:rsidR="001D1F28">
        <w:br/>
      </w:r>
      <w:r w:rsidR="00240BC8">
        <w:t>7</w:t>
      </w:r>
      <w:r w:rsidR="001D1F28">
        <w:t>) Добавлять в заказ-наряд работы из списка ремонтных работ</w:t>
      </w:r>
      <w:r w:rsidR="001D1F28" w:rsidRPr="001D1F28">
        <w:t>;</w:t>
      </w:r>
      <w:r w:rsidRPr="00B04E0A">
        <w:br/>
      </w:r>
      <w:r w:rsidR="00240BC8">
        <w:t>8</w:t>
      </w:r>
      <w:r w:rsidRPr="00B04E0A">
        <w:t xml:space="preserve">) </w:t>
      </w:r>
      <w:r>
        <w:t>Обозревать сформированный заказ-наряд</w:t>
      </w:r>
      <w:r w:rsidRPr="00B04E0A">
        <w:t>;</w:t>
      </w:r>
      <w:r>
        <w:br/>
      </w:r>
      <w:r w:rsidR="00240BC8">
        <w:t>9</w:t>
      </w:r>
      <w:r>
        <w:t>) Сохранять заказ-наряд;</w:t>
      </w:r>
      <w:r>
        <w:br/>
      </w:r>
      <w:r w:rsidR="00240BC8">
        <w:t>10</w:t>
      </w:r>
      <w:r w:rsidRPr="00B04E0A">
        <w:t xml:space="preserve">) </w:t>
      </w:r>
      <w:r>
        <w:t xml:space="preserve">Отправлять </w:t>
      </w:r>
      <w:r w:rsidR="001D1F28">
        <w:t xml:space="preserve">ссылку на сформированный </w:t>
      </w:r>
      <w:r>
        <w:t>заказ-наряд по электронной почте</w:t>
      </w:r>
      <w:r w:rsidR="001D1F28">
        <w:t xml:space="preserve"> (клиенту должна отправляться именно ссылка документ, а не его копия)</w:t>
      </w:r>
      <w:r>
        <w:t>.</w:t>
      </w:r>
    </w:p>
    <w:p w14:paraId="1DB03991" w14:textId="77777777" w:rsidR="00E269AD" w:rsidRDefault="00E269AD" w:rsidP="00E269AD">
      <w:pPr>
        <w:pStyle w:val="3"/>
        <w:rPr>
          <w:lang w:val="ru-RU"/>
        </w:rPr>
      </w:pPr>
      <w:bookmarkStart w:id="16" w:name="_Toc116686915"/>
      <w:r>
        <w:rPr>
          <w:lang w:val="ru-RU"/>
        </w:rPr>
        <w:t>Интерфейсы аппаратных средств ЭВМ</w:t>
      </w:r>
      <w:bookmarkEnd w:id="16"/>
    </w:p>
    <w:p w14:paraId="55BAA64D" w14:textId="36185ECC" w:rsidR="00BB63F2" w:rsidRDefault="00240BC8" w:rsidP="00BB63F2">
      <w:pPr>
        <w:pStyle w:val="af"/>
      </w:pPr>
      <w:r>
        <w:t>Модуль исполнителя должен функционировать на планшете.</w:t>
      </w:r>
    </w:p>
    <w:p w14:paraId="5FF991CC" w14:textId="65E4B6B6" w:rsidR="00240BC8" w:rsidRPr="00F60032" w:rsidRDefault="00240BC8" w:rsidP="00BB63F2">
      <w:pPr>
        <w:pStyle w:val="af"/>
      </w:pPr>
      <w:r>
        <w:t>Модуль управления должен функционировать на персональном компьютере.</w:t>
      </w:r>
    </w:p>
    <w:p w14:paraId="02BC47F5" w14:textId="29A8F762" w:rsidR="00E269AD" w:rsidRDefault="00E269AD" w:rsidP="00E269AD">
      <w:pPr>
        <w:pStyle w:val="3"/>
        <w:rPr>
          <w:lang w:val="ru-RU"/>
        </w:rPr>
      </w:pPr>
      <w:bookmarkStart w:id="17" w:name="_Toc116686916"/>
      <w:r>
        <w:rPr>
          <w:lang w:val="ru-RU"/>
        </w:rPr>
        <w:t>Интерфейсы программного обеспечения</w:t>
      </w:r>
      <w:bookmarkEnd w:id="17"/>
    </w:p>
    <w:p w14:paraId="547A9AD4" w14:textId="49DC6DA9" w:rsidR="00D6127E" w:rsidRDefault="00D6127E" w:rsidP="00D6127E">
      <w:pPr>
        <w:pStyle w:val="af"/>
      </w:pPr>
      <w:r>
        <w:t>Модуль исполнителя должен содержать почтовый клиент. Более точные требования подлежат выяснению.</w:t>
      </w:r>
    </w:p>
    <w:p w14:paraId="2867CF44" w14:textId="5414A7BD" w:rsidR="00D6127E" w:rsidRPr="00F60032" w:rsidRDefault="007746E9" w:rsidP="00D6127E">
      <w:pPr>
        <w:pStyle w:val="af"/>
      </w:pPr>
      <w:r>
        <w:t xml:space="preserve">Системный модуль </w:t>
      </w:r>
      <w:r w:rsidR="00D6127E">
        <w:t>должен содержать систему управления базой данных. Более точные требования подлежат выяснению.</w:t>
      </w:r>
    </w:p>
    <w:p w14:paraId="70752836" w14:textId="77777777" w:rsidR="00E269AD" w:rsidRDefault="00227A56" w:rsidP="00E269AD">
      <w:pPr>
        <w:pStyle w:val="3"/>
        <w:rPr>
          <w:lang w:val="ru-RU"/>
        </w:rPr>
      </w:pPr>
      <w:bookmarkStart w:id="18" w:name="_Toc116686917"/>
      <w:r>
        <w:rPr>
          <w:lang w:val="ru-RU"/>
        </w:rPr>
        <w:t>Интерфейсы коммуникаций</w:t>
      </w:r>
      <w:bookmarkEnd w:id="18"/>
    </w:p>
    <w:p w14:paraId="0A0E2E1A" w14:textId="2E30949A" w:rsidR="0011087C" w:rsidRDefault="0011087C" w:rsidP="00D6127E">
      <w:pPr>
        <w:pStyle w:val="af"/>
      </w:pPr>
      <w:r>
        <w:t>САП должна обеспечивать коммуникацию между модулем исполнителя и модулем управления</w:t>
      </w:r>
      <w:r w:rsidR="007746E9">
        <w:t xml:space="preserve"> посредством системного модуля</w:t>
      </w:r>
      <w:r w:rsidR="00DC1908">
        <w:t xml:space="preserve">, используя </w:t>
      </w:r>
      <w:r w:rsidR="008A31A2">
        <w:t xml:space="preserve">сеть </w:t>
      </w:r>
      <w:r w:rsidR="00DC1908">
        <w:t>Интернет.</w:t>
      </w:r>
    </w:p>
    <w:p w14:paraId="5994843C" w14:textId="352DFA93" w:rsidR="00F60032" w:rsidRPr="00D6127E" w:rsidRDefault="0011087C" w:rsidP="00D6127E">
      <w:pPr>
        <w:pStyle w:val="af"/>
      </w:pPr>
      <w:r>
        <w:lastRenderedPageBreak/>
        <w:t>М</w:t>
      </w:r>
      <w:r w:rsidR="00D6127E">
        <w:t>одуль исполнителя должен позволять отправлять заказ-наряд используя почтовый клиент, установленный на планшете.</w:t>
      </w:r>
    </w:p>
    <w:p w14:paraId="31A1E09E" w14:textId="77777777" w:rsidR="00227A56" w:rsidRDefault="00227A56" w:rsidP="00227A56">
      <w:pPr>
        <w:pStyle w:val="3"/>
        <w:rPr>
          <w:lang w:val="ru-RU"/>
        </w:rPr>
      </w:pPr>
      <w:bookmarkStart w:id="19" w:name="_Toc116686918"/>
      <w:r>
        <w:rPr>
          <w:lang w:val="ru-RU"/>
        </w:rPr>
        <w:t>Ограничения памяти</w:t>
      </w:r>
      <w:bookmarkEnd w:id="19"/>
    </w:p>
    <w:p w14:paraId="2A32D9AD" w14:textId="77777777" w:rsidR="00F60032" w:rsidRPr="00F60032" w:rsidRDefault="00F60032" w:rsidP="006167F7">
      <w:pPr>
        <w:pStyle w:val="af"/>
      </w:pPr>
      <w:r>
        <w:t>Подлежат выяснению.</w:t>
      </w:r>
    </w:p>
    <w:p w14:paraId="7BD5983D" w14:textId="4A55C54E" w:rsidR="00227A56" w:rsidRDefault="00227A56" w:rsidP="00227A56">
      <w:pPr>
        <w:pStyle w:val="3"/>
        <w:rPr>
          <w:lang w:val="ru-RU"/>
        </w:rPr>
      </w:pPr>
      <w:bookmarkStart w:id="20" w:name="_Toc116686919"/>
      <w:r>
        <w:rPr>
          <w:lang w:val="ru-RU"/>
        </w:rPr>
        <w:t>Действия</w:t>
      </w:r>
      <w:bookmarkEnd w:id="20"/>
    </w:p>
    <w:p w14:paraId="577F0CB6" w14:textId="2F940D39" w:rsidR="00D916B7" w:rsidRPr="00D916B7" w:rsidRDefault="006167F7" w:rsidP="006167F7">
      <w:pPr>
        <w:pStyle w:val="af"/>
      </w:pPr>
      <w:r>
        <w:t xml:space="preserve">Указаны в пункте </w:t>
      </w:r>
      <w:r>
        <w:rPr>
          <w:lang w:val="en-US"/>
        </w:rPr>
        <w:t>2.1.2</w:t>
      </w:r>
      <w:r>
        <w:t>.</w:t>
      </w:r>
    </w:p>
    <w:p w14:paraId="56E3B554" w14:textId="77777777" w:rsidR="00227A56" w:rsidRDefault="00227A56" w:rsidP="00227A56">
      <w:pPr>
        <w:pStyle w:val="3"/>
        <w:rPr>
          <w:lang w:val="ru-RU"/>
        </w:rPr>
      </w:pPr>
      <w:bookmarkStart w:id="21" w:name="_Toc116686920"/>
      <w:r>
        <w:rPr>
          <w:lang w:val="ru-RU"/>
        </w:rPr>
        <w:t>Требования настройки рабочих мест</w:t>
      </w:r>
      <w:bookmarkEnd w:id="21"/>
    </w:p>
    <w:p w14:paraId="78B03061" w14:textId="77777777" w:rsidR="00BA7394" w:rsidRPr="00BA7394" w:rsidRDefault="00BA7394" w:rsidP="00BA7394">
      <w:pPr>
        <w:rPr>
          <w:lang w:val="ru-RU"/>
        </w:rPr>
      </w:pPr>
      <w:r>
        <w:rPr>
          <w:lang w:val="ru-RU"/>
        </w:rPr>
        <w:t>Подлежат выяснению.</w:t>
      </w:r>
    </w:p>
    <w:p w14:paraId="1A3CE36A" w14:textId="77777777" w:rsidR="00815614" w:rsidRDefault="00815614" w:rsidP="00815614">
      <w:pPr>
        <w:pStyle w:val="2"/>
        <w:rPr>
          <w:lang w:val="ru-RU"/>
        </w:rPr>
      </w:pPr>
      <w:bookmarkStart w:id="22" w:name="_Toc116686921"/>
      <w:r>
        <w:rPr>
          <w:lang w:val="ru-RU"/>
        </w:rPr>
        <w:t>Функции изделия</w:t>
      </w:r>
      <w:bookmarkEnd w:id="22"/>
    </w:p>
    <w:p w14:paraId="4B23C70C" w14:textId="78264965" w:rsidR="006167F7" w:rsidRDefault="006167F7" w:rsidP="006167F7">
      <w:pPr>
        <w:pStyle w:val="af"/>
      </w:pPr>
      <w:r>
        <w:t>Со стороны модуля управления</w:t>
      </w:r>
      <w:r w:rsidRPr="006167F7">
        <w:t>:</w:t>
      </w:r>
      <w:r w:rsidRPr="006167F7">
        <w:br/>
      </w:r>
      <w:r>
        <w:t xml:space="preserve">1) Изделие должно </w:t>
      </w:r>
      <w:r w:rsidR="0011087C">
        <w:t xml:space="preserve">получать и </w:t>
      </w:r>
      <w:r>
        <w:t xml:space="preserve">обрабатывать уведомления исполнителя о </w:t>
      </w:r>
      <w:r w:rsidR="00650E24">
        <w:t xml:space="preserve">текущем статусе работы </w:t>
      </w:r>
      <w:r>
        <w:t>и сохранять их в базе данных;</w:t>
      </w:r>
      <w:r>
        <w:br/>
        <w:t>2) Изделие должно позволять извлекать статистику по конкретным исполнителям из базы данных.</w:t>
      </w:r>
    </w:p>
    <w:p w14:paraId="71F9F251" w14:textId="3D61F594" w:rsidR="006167F7" w:rsidRPr="000D73E3" w:rsidRDefault="006167F7" w:rsidP="006167F7">
      <w:pPr>
        <w:pStyle w:val="af"/>
      </w:pPr>
      <w:r>
        <w:t>Со стороны модуля исполнителя</w:t>
      </w:r>
      <w:r w:rsidRPr="006167F7">
        <w:t>:</w:t>
      </w:r>
      <w:r w:rsidRPr="006167F7">
        <w:br/>
        <w:t>1)</w:t>
      </w:r>
      <w:r>
        <w:t xml:space="preserve"> Изделие должно </w:t>
      </w:r>
      <w:r w:rsidR="000D73E3">
        <w:t>хранить в базе данных информацию о всех запчастях и их стоимости;</w:t>
      </w:r>
      <w:r w:rsidR="000D73E3">
        <w:br/>
      </w:r>
      <w:r w:rsidR="000D73E3" w:rsidRPr="000D73E3">
        <w:t>2)</w:t>
      </w:r>
      <w:r w:rsidR="000D73E3">
        <w:t xml:space="preserve"> Изделие должно обеспечивать модулю исполнителя доступ к этой информации, чтобы в процессе формирования наряд-заказа итоговая стоимость рассчитывалась автоматически.</w:t>
      </w:r>
      <w:r w:rsidR="0011087C">
        <w:br/>
        <w:t xml:space="preserve">3) Изделие должно быть способным отправлять уведомления исполнителя о </w:t>
      </w:r>
      <w:r w:rsidR="00650E24">
        <w:t xml:space="preserve">текущем статусе </w:t>
      </w:r>
      <w:r w:rsidR="0011087C">
        <w:t>работ</w:t>
      </w:r>
      <w:r w:rsidR="00650E24">
        <w:t>ы</w:t>
      </w:r>
      <w:r w:rsidR="0011087C">
        <w:t>.</w:t>
      </w:r>
    </w:p>
    <w:p w14:paraId="0808493A" w14:textId="77777777" w:rsidR="00815614" w:rsidRDefault="00815614" w:rsidP="00815614">
      <w:pPr>
        <w:pStyle w:val="2"/>
        <w:rPr>
          <w:lang w:val="ru-RU"/>
        </w:rPr>
      </w:pPr>
      <w:bookmarkStart w:id="23" w:name="_Toc116686922"/>
      <w:r>
        <w:rPr>
          <w:lang w:val="ru-RU"/>
        </w:rPr>
        <w:t>Характеристики пользователей</w:t>
      </w:r>
      <w:bookmarkEnd w:id="23"/>
    </w:p>
    <w:p w14:paraId="70DE3691" w14:textId="5695EFDB" w:rsidR="000D73E3" w:rsidRDefault="00DC29AB" w:rsidP="000D73E3">
      <w:pPr>
        <w:pStyle w:val="af"/>
      </w:pPr>
      <w:r>
        <w:t>Исполнители должны пройти курс по использованию модуля исполнителя.</w:t>
      </w:r>
    </w:p>
    <w:p w14:paraId="511F8703" w14:textId="7828CC35" w:rsidR="00DC29AB" w:rsidRPr="000D73E3" w:rsidRDefault="00DC29AB" w:rsidP="000D73E3">
      <w:pPr>
        <w:pStyle w:val="af"/>
      </w:pPr>
      <w:r>
        <w:t>Управленческий персонал должен пройти курс по использованию модуля исполнения.</w:t>
      </w:r>
    </w:p>
    <w:p w14:paraId="74821F73" w14:textId="403F24A0" w:rsidR="00815614" w:rsidRDefault="00815614" w:rsidP="00815614">
      <w:pPr>
        <w:pStyle w:val="2"/>
        <w:rPr>
          <w:lang w:val="ru-RU"/>
        </w:rPr>
      </w:pPr>
      <w:bookmarkStart w:id="24" w:name="_Toc116686923"/>
      <w:r>
        <w:rPr>
          <w:lang w:val="ru-RU"/>
        </w:rPr>
        <w:t>Ограничения</w:t>
      </w:r>
      <w:bookmarkEnd w:id="24"/>
    </w:p>
    <w:p w14:paraId="3EFD7012" w14:textId="77777777" w:rsidR="004E4BD6" w:rsidRPr="004E4BD6" w:rsidRDefault="004E4BD6" w:rsidP="004E4BD6">
      <w:pPr>
        <w:rPr>
          <w:lang w:val="ru-RU"/>
        </w:rPr>
      </w:pPr>
      <w:r>
        <w:rPr>
          <w:lang w:val="ru-RU"/>
        </w:rPr>
        <w:t>Подлежат выяснению.</w:t>
      </w:r>
    </w:p>
    <w:p w14:paraId="1BC12E98" w14:textId="77777777" w:rsidR="00815614" w:rsidRDefault="00815614" w:rsidP="00815614">
      <w:pPr>
        <w:pStyle w:val="2"/>
        <w:rPr>
          <w:lang w:val="ru-RU"/>
        </w:rPr>
      </w:pPr>
      <w:bookmarkStart w:id="25" w:name="_Toc116686924"/>
      <w:r>
        <w:rPr>
          <w:lang w:val="ru-RU"/>
        </w:rPr>
        <w:t>Предположения и зависимости</w:t>
      </w:r>
      <w:bookmarkEnd w:id="25"/>
    </w:p>
    <w:p w14:paraId="744C9361" w14:textId="64CA8409" w:rsidR="00BF3298" w:rsidRDefault="00BF3298" w:rsidP="00BF3298">
      <w:pPr>
        <w:pStyle w:val="af"/>
      </w:pPr>
      <w:r>
        <w:t>На модуль управления стоит определенная операционная система.</w:t>
      </w:r>
      <w:bookmarkStart w:id="26" w:name="_GoBack"/>
      <w:bookmarkEnd w:id="26"/>
    </w:p>
    <w:p w14:paraId="52810FA1" w14:textId="77777777" w:rsidR="00BF3298" w:rsidRDefault="00BF3298" w:rsidP="00BF3298">
      <w:pPr>
        <w:pStyle w:val="af"/>
      </w:pPr>
      <w:r>
        <w:t>На модуле исполнителя стоит определенная операционная система.</w:t>
      </w:r>
    </w:p>
    <w:p w14:paraId="5D253EB4" w14:textId="193F09EB" w:rsidR="004E4BD6" w:rsidRPr="004E4BD6" w:rsidRDefault="00BF3298" w:rsidP="00BF3298">
      <w:pPr>
        <w:pStyle w:val="af"/>
      </w:pPr>
      <w:r>
        <w:t>Более точные зависимости п</w:t>
      </w:r>
      <w:r w:rsidR="004E4BD6">
        <w:t>одлежат выяснению.</w:t>
      </w:r>
    </w:p>
    <w:p w14:paraId="78E37626" w14:textId="4DC789DC" w:rsidR="00815614" w:rsidRDefault="00815614" w:rsidP="00815614">
      <w:pPr>
        <w:pStyle w:val="2"/>
        <w:rPr>
          <w:lang w:val="ru-RU"/>
        </w:rPr>
      </w:pPr>
      <w:bookmarkStart w:id="27" w:name="_Toc116686925"/>
      <w:r>
        <w:rPr>
          <w:lang w:val="ru-RU"/>
        </w:rPr>
        <w:t>Распределение требований</w:t>
      </w:r>
      <w:bookmarkEnd w:id="27"/>
    </w:p>
    <w:p w14:paraId="7B00AAB0" w14:textId="507FE5EB" w:rsidR="00A60F38" w:rsidRPr="00A60F38" w:rsidRDefault="00A60F38" w:rsidP="00A60F38">
      <w:pPr>
        <w:pStyle w:val="af"/>
      </w:pPr>
      <w:r>
        <w:t>Данный документ не содержит требований, которые могут быть отсрочены до будущих версий системы.</w:t>
      </w:r>
    </w:p>
    <w:p w14:paraId="284F3DFF" w14:textId="098A3625" w:rsidR="007823B5" w:rsidRPr="00BF3298" w:rsidRDefault="005B09DE" w:rsidP="007823B5">
      <w:pPr>
        <w:pStyle w:val="1"/>
        <w:keepNext/>
        <w:tabs>
          <w:tab w:val="num" w:pos="709"/>
        </w:tabs>
        <w:ind w:left="709" w:hanging="709"/>
        <w:rPr>
          <w:lang w:val="ru-RU"/>
        </w:rPr>
      </w:pPr>
      <w:bookmarkStart w:id="28" w:name="_Toc116686926"/>
      <w:r>
        <w:rPr>
          <w:lang w:val="ru-RU"/>
        </w:rPr>
        <w:t>Детальные требования</w:t>
      </w:r>
      <w:bookmarkEnd w:id="28"/>
      <w:r w:rsidR="007823B5" w:rsidRPr="00BF3298">
        <w:rPr>
          <w:lang w:val="ru-RU"/>
        </w:rPr>
        <w:t xml:space="preserve"> </w:t>
      </w:r>
    </w:p>
    <w:p w14:paraId="74FFD0B7" w14:textId="77777777" w:rsidR="0021158A" w:rsidRPr="00BF3298" w:rsidRDefault="0021158A" w:rsidP="0021158A">
      <w:pPr>
        <w:pStyle w:val="InfoBlue"/>
        <w:rPr>
          <w:lang w:val="ru-RU"/>
        </w:rPr>
      </w:pPr>
      <w:r w:rsidRPr="00D71CC3">
        <w:t>This</w:t>
      </w:r>
      <w:r w:rsidRPr="00BF3298">
        <w:rPr>
          <w:lang w:val="ru-RU"/>
        </w:rPr>
        <w:t xml:space="preserve"> </w:t>
      </w:r>
      <w:r w:rsidRPr="00D71CC3">
        <w:t>section</w:t>
      </w:r>
      <w:r w:rsidRPr="00BF3298">
        <w:rPr>
          <w:lang w:val="ru-RU"/>
        </w:rPr>
        <w:t xml:space="preserve"> </w:t>
      </w:r>
      <w:r w:rsidRPr="00D71CC3">
        <w:t>of</w:t>
      </w:r>
      <w:r w:rsidRPr="00BF3298">
        <w:rPr>
          <w:lang w:val="ru-RU"/>
        </w:rPr>
        <w:t xml:space="preserve"> </w:t>
      </w:r>
      <w:r w:rsidRPr="00D71CC3">
        <w:t>the</w:t>
      </w:r>
      <w:r w:rsidRPr="00BF3298">
        <w:rPr>
          <w:lang w:val="ru-RU"/>
        </w:rPr>
        <w:t xml:space="preserve"> </w:t>
      </w:r>
      <w:r w:rsidRPr="00D71CC3">
        <w:rPr>
          <w:b/>
        </w:rPr>
        <w:t>SRS</w:t>
      </w:r>
      <w:r w:rsidRPr="00BF3298">
        <w:rPr>
          <w:lang w:val="ru-RU"/>
        </w:rPr>
        <w:t xml:space="preserve"> </w:t>
      </w:r>
      <w:r w:rsidRPr="00D71CC3">
        <w:t>should</w:t>
      </w:r>
      <w:r w:rsidRPr="00BF3298">
        <w:rPr>
          <w:lang w:val="ru-RU"/>
        </w:rPr>
        <w:t xml:space="preserve"> </w:t>
      </w:r>
      <w:r w:rsidRPr="00D71CC3">
        <w:t>contain</w:t>
      </w:r>
      <w:r w:rsidRPr="00BF3298">
        <w:rPr>
          <w:lang w:val="ru-RU"/>
        </w:rPr>
        <w:t xml:space="preserve"> </w:t>
      </w:r>
      <w:r w:rsidRPr="00D71CC3">
        <w:t>all</w:t>
      </w:r>
      <w:r w:rsidRPr="00BF3298">
        <w:rPr>
          <w:lang w:val="ru-RU"/>
        </w:rPr>
        <w:t xml:space="preserve"> </w:t>
      </w:r>
      <w:r w:rsidRPr="00D71CC3">
        <w:t>the</w:t>
      </w:r>
      <w:r w:rsidRPr="00BF3298">
        <w:rPr>
          <w:lang w:val="ru-RU"/>
        </w:rPr>
        <w:t xml:space="preserve"> </w:t>
      </w:r>
      <w:r w:rsidRPr="00D71CC3">
        <w:t>software</w:t>
      </w:r>
      <w:r w:rsidRPr="00BF3298">
        <w:rPr>
          <w:lang w:val="ru-RU"/>
        </w:rPr>
        <w:t xml:space="preserve"> </w:t>
      </w:r>
      <w:r w:rsidRPr="00D71CC3">
        <w:t>requirements</w:t>
      </w:r>
      <w:r w:rsidRPr="00BF3298">
        <w:rPr>
          <w:lang w:val="ru-RU"/>
        </w:rPr>
        <w:t xml:space="preserve"> </w:t>
      </w:r>
      <w:r w:rsidRPr="00D71CC3">
        <w:t>to</w:t>
      </w:r>
      <w:r w:rsidRPr="00BF3298">
        <w:rPr>
          <w:lang w:val="ru-RU"/>
        </w:rPr>
        <w:t xml:space="preserve"> </w:t>
      </w:r>
      <w:r w:rsidRPr="00D71CC3">
        <w:t>a</w:t>
      </w:r>
      <w:r w:rsidRPr="00BF3298">
        <w:rPr>
          <w:lang w:val="ru-RU"/>
        </w:rPr>
        <w:t xml:space="preserve"> </w:t>
      </w:r>
      <w:r w:rsidRPr="00D71CC3">
        <w:t>level</w:t>
      </w:r>
      <w:r w:rsidRPr="00BF3298">
        <w:rPr>
          <w:lang w:val="ru-RU"/>
        </w:rPr>
        <w:t xml:space="preserve"> </w:t>
      </w:r>
      <w:r w:rsidRPr="00D71CC3">
        <w:t>of</w:t>
      </w:r>
      <w:r w:rsidRPr="00BF3298">
        <w:rPr>
          <w:lang w:val="ru-RU"/>
        </w:rPr>
        <w:t xml:space="preserve"> </w:t>
      </w:r>
      <w:r w:rsidRPr="00D71CC3">
        <w:t>detail</w:t>
      </w:r>
      <w:r w:rsidRPr="00BF3298">
        <w:rPr>
          <w:lang w:val="ru-RU"/>
        </w:rPr>
        <w:t xml:space="preserve"> </w:t>
      </w:r>
      <w:r w:rsidRPr="00D71CC3">
        <w:t>sufficient</w:t>
      </w:r>
      <w:r w:rsidRPr="00BF3298">
        <w:rPr>
          <w:lang w:val="ru-RU"/>
        </w:rPr>
        <w:t xml:space="preserve"> </w:t>
      </w:r>
      <w:r w:rsidRPr="00D71CC3">
        <w:t>to</w:t>
      </w:r>
      <w:r w:rsidRPr="00BF3298">
        <w:rPr>
          <w:lang w:val="ru-RU"/>
        </w:rPr>
        <w:t xml:space="preserve"> </w:t>
      </w:r>
      <w:r w:rsidRPr="00D71CC3">
        <w:t>enable</w:t>
      </w:r>
      <w:r w:rsidRPr="00BF3298">
        <w:rPr>
          <w:lang w:val="ru-RU"/>
        </w:rPr>
        <w:t xml:space="preserve"> </w:t>
      </w:r>
      <w:r w:rsidRPr="00D71CC3">
        <w:t>designers</w:t>
      </w:r>
      <w:r w:rsidRPr="00BF3298">
        <w:rPr>
          <w:lang w:val="ru-RU"/>
        </w:rPr>
        <w:t xml:space="preserve"> </w:t>
      </w:r>
      <w:r w:rsidRPr="00D71CC3">
        <w:t>to</w:t>
      </w:r>
      <w:r w:rsidRPr="00BF3298">
        <w:rPr>
          <w:lang w:val="ru-RU"/>
        </w:rPr>
        <w:t xml:space="preserve"> </w:t>
      </w:r>
      <w:r w:rsidRPr="00D71CC3">
        <w:t>design</w:t>
      </w:r>
      <w:r w:rsidRPr="00BF3298">
        <w:rPr>
          <w:lang w:val="ru-RU"/>
        </w:rPr>
        <w:t xml:space="preserve"> </w:t>
      </w:r>
      <w:r w:rsidRPr="00D71CC3">
        <w:t>a</w:t>
      </w:r>
      <w:r w:rsidRPr="00BF3298">
        <w:rPr>
          <w:lang w:val="ru-RU"/>
        </w:rPr>
        <w:t xml:space="preserve"> </w:t>
      </w:r>
      <w:r w:rsidRPr="00D71CC3">
        <w:t>system</w:t>
      </w:r>
      <w:r w:rsidRPr="00BF3298">
        <w:rPr>
          <w:lang w:val="ru-RU"/>
        </w:rPr>
        <w:t xml:space="preserve"> </w:t>
      </w:r>
      <w:r w:rsidRPr="00D71CC3">
        <w:t>to</w:t>
      </w:r>
      <w:r w:rsidRPr="00BF3298">
        <w:rPr>
          <w:lang w:val="ru-RU"/>
        </w:rPr>
        <w:t xml:space="preserve"> </w:t>
      </w:r>
      <w:r w:rsidRPr="00D71CC3">
        <w:t>satisfy</w:t>
      </w:r>
      <w:r w:rsidRPr="00BF3298">
        <w:rPr>
          <w:lang w:val="ru-RU"/>
        </w:rPr>
        <w:t xml:space="preserve"> </w:t>
      </w:r>
      <w:r w:rsidRPr="00D71CC3">
        <w:t>those</w:t>
      </w:r>
      <w:r w:rsidRPr="00BF3298">
        <w:rPr>
          <w:lang w:val="ru-RU"/>
        </w:rPr>
        <w:t xml:space="preserve"> </w:t>
      </w:r>
      <w:r w:rsidRPr="00D71CC3">
        <w:t>requirements</w:t>
      </w:r>
      <w:r w:rsidRPr="00BF3298">
        <w:rPr>
          <w:lang w:val="ru-RU"/>
        </w:rPr>
        <w:t xml:space="preserve">, </w:t>
      </w:r>
      <w:r w:rsidRPr="00D71CC3">
        <w:t>and</w:t>
      </w:r>
      <w:r w:rsidRPr="00BF3298">
        <w:rPr>
          <w:lang w:val="ru-RU"/>
        </w:rPr>
        <w:t xml:space="preserve"> </w:t>
      </w:r>
      <w:r w:rsidRPr="00D71CC3">
        <w:t>testers</w:t>
      </w:r>
      <w:r w:rsidRPr="00BF3298">
        <w:rPr>
          <w:lang w:val="ru-RU"/>
        </w:rPr>
        <w:t xml:space="preserve"> </w:t>
      </w:r>
      <w:r w:rsidRPr="00D71CC3">
        <w:t>to</w:t>
      </w:r>
      <w:r w:rsidRPr="00BF3298">
        <w:rPr>
          <w:lang w:val="ru-RU"/>
        </w:rPr>
        <w:t xml:space="preserve"> </w:t>
      </w:r>
      <w:r w:rsidRPr="00D71CC3">
        <w:t>test</w:t>
      </w:r>
      <w:r w:rsidRPr="00BF3298">
        <w:rPr>
          <w:lang w:val="ru-RU"/>
        </w:rPr>
        <w:t xml:space="preserve"> </w:t>
      </w:r>
      <w:r w:rsidRPr="00D71CC3">
        <w:t>that</w:t>
      </w:r>
      <w:r w:rsidRPr="00BF3298">
        <w:rPr>
          <w:lang w:val="ru-RU"/>
        </w:rPr>
        <w:t xml:space="preserve"> </w:t>
      </w:r>
      <w:r w:rsidRPr="00D71CC3">
        <w:t>the</w:t>
      </w:r>
      <w:r w:rsidRPr="00BF3298">
        <w:rPr>
          <w:lang w:val="ru-RU"/>
        </w:rPr>
        <w:t xml:space="preserve"> </w:t>
      </w:r>
      <w:r w:rsidRPr="00D71CC3">
        <w:t>system</w:t>
      </w:r>
      <w:r w:rsidRPr="00BF3298">
        <w:rPr>
          <w:lang w:val="ru-RU"/>
        </w:rPr>
        <w:t xml:space="preserve"> </w:t>
      </w:r>
      <w:r>
        <w:t>satisfies</w:t>
      </w:r>
      <w:r w:rsidRPr="00BF3298">
        <w:rPr>
          <w:lang w:val="ru-RU"/>
        </w:rPr>
        <w:t xml:space="preserve"> </w:t>
      </w:r>
      <w:r>
        <w:t>those</w:t>
      </w:r>
      <w:r w:rsidRPr="00BF3298">
        <w:rPr>
          <w:lang w:val="ru-RU"/>
        </w:rPr>
        <w:t xml:space="preserve"> </w:t>
      </w:r>
      <w:r>
        <w:t>requirements</w:t>
      </w:r>
      <w:r w:rsidRPr="00BF3298">
        <w:rPr>
          <w:lang w:val="ru-RU"/>
        </w:rPr>
        <w:t xml:space="preserve">.  </w:t>
      </w:r>
      <w:r w:rsidRPr="00D71CC3">
        <w:t>When</w:t>
      </w:r>
      <w:r w:rsidRPr="00BF3298">
        <w:rPr>
          <w:lang w:val="ru-RU"/>
        </w:rPr>
        <w:t xml:space="preserve"> </w:t>
      </w:r>
      <w:r w:rsidRPr="00D71CC3">
        <w:t>using</w:t>
      </w:r>
      <w:r w:rsidRPr="00BF3298">
        <w:rPr>
          <w:lang w:val="ru-RU"/>
        </w:rPr>
        <w:t xml:space="preserve"> </w:t>
      </w:r>
      <w:r w:rsidRPr="00D71CC3">
        <w:t>use</w:t>
      </w:r>
      <w:r w:rsidRPr="00BF3298">
        <w:rPr>
          <w:lang w:val="ru-RU"/>
        </w:rPr>
        <w:t>-</w:t>
      </w:r>
      <w:r w:rsidRPr="00D71CC3">
        <w:t>case</w:t>
      </w:r>
      <w:r w:rsidRPr="00BF3298">
        <w:rPr>
          <w:lang w:val="ru-RU"/>
        </w:rPr>
        <w:t xml:space="preserve"> </w:t>
      </w:r>
      <w:r w:rsidRPr="00D71CC3">
        <w:t>mode</w:t>
      </w:r>
      <w:r>
        <w:t>l</w:t>
      </w:r>
      <w:r w:rsidRPr="00D71CC3">
        <w:t>ling</w:t>
      </w:r>
      <w:r w:rsidRPr="00BF3298">
        <w:rPr>
          <w:lang w:val="ru-RU"/>
        </w:rPr>
        <w:t xml:space="preserve">, </w:t>
      </w:r>
      <w:r w:rsidRPr="00D71CC3">
        <w:t>these</w:t>
      </w:r>
      <w:r w:rsidRPr="00BF3298">
        <w:rPr>
          <w:lang w:val="ru-RU"/>
        </w:rPr>
        <w:t xml:space="preserve"> </w:t>
      </w:r>
      <w:r w:rsidRPr="00D71CC3">
        <w:t>requirements</w:t>
      </w:r>
      <w:r w:rsidRPr="00BF3298">
        <w:rPr>
          <w:lang w:val="ru-RU"/>
        </w:rPr>
        <w:t xml:space="preserve"> </w:t>
      </w:r>
      <w:r w:rsidRPr="00D71CC3">
        <w:t>are</w:t>
      </w:r>
      <w:r w:rsidRPr="00BF3298">
        <w:rPr>
          <w:lang w:val="ru-RU"/>
        </w:rPr>
        <w:t xml:space="preserve"> </w:t>
      </w:r>
      <w:r w:rsidRPr="00D71CC3">
        <w:t>captured</w:t>
      </w:r>
      <w:r w:rsidRPr="00BF3298">
        <w:rPr>
          <w:lang w:val="ru-RU"/>
        </w:rPr>
        <w:t xml:space="preserve"> </w:t>
      </w:r>
      <w:r w:rsidRPr="00D71CC3">
        <w:t>in</w:t>
      </w:r>
      <w:r w:rsidRPr="00BF3298">
        <w:rPr>
          <w:lang w:val="ru-RU"/>
        </w:rPr>
        <w:t xml:space="preserve"> </w:t>
      </w:r>
      <w:r w:rsidRPr="00D71CC3">
        <w:t>the</w:t>
      </w:r>
      <w:r w:rsidRPr="00BF3298">
        <w:rPr>
          <w:lang w:val="ru-RU"/>
        </w:rPr>
        <w:t xml:space="preserve"> </w:t>
      </w:r>
      <w:r w:rsidRPr="00D71CC3">
        <w:t>Use</w:t>
      </w:r>
      <w:r w:rsidRPr="00BF3298">
        <w:rPr>
          <w:lang w:val="ru-RU"/>
        </w:rPr>
        <w:t>-</w:t>
      </w:r>
      <w:r w:rsidRPr="00D71CC3">
        <w:t>Cases</w:t>
      </w:r>
      <w:r w:rsidRPr="00BF3298">
        <w:rPr>
          <w:lang w:val="ru-RU"/>
        </w:rPr>
        <w:t xml:space="preserve"> </w:t>
      </w:r>
      <w:r w:rsidRPr="00D71CC3">
        <w:t>and</w:t>
      </w:r>
      <w:r w:rsidRPr="00BF3298">
        <w:rPr>
          <w:lang w:val="ru-RU"/>
        </w:rPr>
        <w:t xml:space="preserve"> </w:t>
      </w:r>
      <w:r w:rsidRPr="00D71CC3">
        <w:t>the</w:t>
      </w:r>
      <w:r w:rsidRPr="00BF3298">
        <w:rPr>
          <w:lang w:val="ru-RU"/>
        </w:rPr>
        <w:t xml:space="preserve"> </w:t>
      </w:r>
      <w:r w:rsidRPr="00D71CC3">
        <w:t>applicable</w:t>
      </w:r>
      <w:r w:rsidRPr="00BF3298">
        <w:rPr>
          <w:lang w:val="ru-RU"/>
        </w:rPr>
        <w:t xml:space="preserve"> </w:t>
      </w:r>
      <w:r>
        <w:t>supplementary</w:t>
      </w:r>
      <w:r w:rsidRPr="00BF3298">
        <w:rPr>
          <w:lang w:val="ru-RU"/>
        </w:rPr>
        <w:t xml:space="preserve"> </w:t>
      </w:r>
      <w:r>
        <w:t>specifications</w:t>
      </w:r>
      <w:r w:rsidRPr="00BF3298">
        <w:rPr>
          <w:lang w:val="ru-RU"/>
        </w:rPr>
        <w:t>.]</w:t>
      </w:r>
    </w:p>
    <w:p w14:paraId="164BCCE3" w14:textId="77777777" w:rsidR="0021158A" w:rsidRPr="00BF3298" w:rsidRDefault="0021158A" w:rsidP="0021158A">
      <w:pPr>
        <w:pStyle w:val="1Einrckung"/>
        <w:rPr>
          <w:lang w:val="ru-RU"/>
        </w:rPr>
      </w:pPr>
    </w:p>
    <w:p w14:paraId="4324FF3D" w14:textId="571645AF" w:rsidR="005D5FBD" w:rsidRDefault="005D5FBD" w:rsidP="005D5FBD">
      <w:pPr>
        <w:pStyle w:val="2"/>
        <w:rPr>
          <w:lang w:val="ru-RU"/>
        </w:rPr>
      </w:pPr>
      <w:bookmarkStart w:id="29" w:name="_Toc116686927"/>
      <w:r>
        <w:rPr>
          <w:lang w:val="ru-RU"/>
        </w:rPr>
        <w:t>Функциональные требования</w:t>
      </w:r>
      <w:bookmarkEnd w:id="29"/>
    </w:p>
    <w:p w14:paraId="63748DCF" w14:textId="2D4C1535" w:rsidR="0021158A" w:rsidRPr="00D71CC3" w:rsidRDefault="00A26794" w:rsidP="0021158A">
      <w:pPr>
        <w:pStyle w:val="InfoBlue"/>
      </w:pPr>
      <w:r w:rsidRPr="00D71CC3">
        <w:lastRenderedPageBreak/>
        <w:t xml:space="preserve"> </w:t>
      </w:r>
      <w:r w:rsidR="0021158A" w:rsidRPr="00D71CC3">
        <w:t xml:space="preserve">[This section describes the functional requirements of the system for those requirements which are expressed in the natural language style. For many applications, this may constitute the bulk of the </w:t>
      </w:r>
      <w:r w:rsidR="0021158A" w:rsidRPr="00D71CC3">
        <w:rPr>
          <w:b/>
        </w:rPr>
        <w:t>SRS</w:t>
      </w:r>
      <w:r w:rsidR="0021158A" w:rsidRPr="00D71CC3">
        <w:t xml:space="preserve"> Package and thought should be given to the </w:t>
      </w:r>
      <w:r w:rsidR="0021158A">
        <w:t>structure</w:t>
      </w:r>
      <w:r w:rsidR="0021158A" w:rsidRPr="00D71CC3">
        <w:t xml:space="preserve"> of this section. This section is typically </w:t>
      </w:r>
      <w:r w:rsidR="0021158A">
        <w:t>structured</w:t>
      </w:r>
      <w:r w:rsidR="0021158A" w:rsidRPr="00D71CC3">
        <w:t xml:space="preserve"> by feature, but alternative </w:t>
      </w:r>
      <w:r w:rsidR="0021158A">
        <w:t>structures</w:t>
      </w:r>
      <w:r w:rsidR="0021158A" w:rsidRPr="00D71CC3">
        <w:t xml:space="preserve"> may also be appropriate, for example, </w:t>
      </w:r>
      <w:r w:rsidR="0021158A">
        <w:t>structure</w:t>
      </w:r>
      <w:r w:rsidR="0021158A"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4690A401" w:rsidR="0021158A" w:rsidRDefault="00402BE9" w:rsidP="0021158A">
      <w:pPr>
        <w:pStyle w:val="3"/>
        <w:tabs>
          <w:tab w:val="num" w:pos="709"/>
        </w:tabs>
        <w:spacing w:before="300" w:after="120"/>
        <w:ind w:left="709" w:hanging="709"/>
        <w:rPr>
          <w:lang w:val="ru-RU"/>
        </w:rPr>
      </w:pPr>
      <w:bookmarkStart w:id="30" w:name="_Toc116686928"/>
      <w:r>
        <w:rPr>
          <w:lang w:val="ru-RU"/>
        </w:rPr>
        <w:t>Функциональные требования к системному модулю</w:t>
      </w:r>
      <w:bookmarkEnd w:id="30"/>
    </w:p>
    <w:p w14:paraId="35F083F2" w14:textId="40159269" w:rsidR="00402BE9" w:rsidRDefault="00402BE9" w:rsidP="00402BE9">
      <w:pPr>
        <w:pStyle w:val="af"/>
      </w:pPr>
      <w:r>
        <w:t>Системный модуль должен</w:t>
      </w:r>
      <w:r w:rsidRPr="002C564A">
        <w:t>:</w:t>
      </w:r>
      <w:r w:rsidRPr="002C564A">
        <w:br/>
        <w:t xml:space="preserve">1) </w:t>
      </w:r>
      <w:r>
        <w:t xml:space="preserve">Принимать уведомления от исполнителя о </w:t>
      </w:r>
      <w:r w:rsidR="00650E24">
        <w:t>текущем статусе работы</w:t>
      </w:r>
      <w:r>
        <w:t xml:space="preserve"> и заносить их в базу данных.</w:t>
      </w:r>
      <w:r>
        <w:br/>
        <w:t>2) По запросу модуля управления предоставлять данные об исполнителях из базы данных.</w:t>
      </w:r>
      <w:r>
        <w:br/>
        <w:t>3) По запросу модуля исполнителя предоставлять данные об запчастях и их ценах из базы данных.</w:t>
      </w:r>
    </w:p>
    <w:p w14:paraId="358CC0D7" w14:textId="6A528C20" w:rsidR="00402BE9" w:rsidRDefault="00402BE9" w:rsidP="00402BE9">
      <w:pPr>
        <w:pStyle w:val="3"/>
        <w:tabs>
          <w:tab w:val="num" w:pos="709"/>
        </w:tabs>
        <w:spacing w:before="300" w:after="120"/>
        <w:ind w:left="709" w:hanging="709"/>
        <w:rPr>
          <w:lang w:val="ru-RU"/>
        </w:rPr>
      </w:pPr>
      <w:bookmarkStart w:id="31" w:name="_Toc116686929"/>
      <w:r>
        <w:rPr>
          <w:lang w:val="ru-RU"/>
        </w:rPr>
        <w:t>Функциональные требования к модулю управления</w:t>
      </w:r>
      <w:bookmarkEnd w:id="31"/>
    </w:p>
    <w:p w14:paraId="4DA36E28" w14:textId="48D55769" w:rsidR="00402BE9" w:rsidRDefault="00402BE9" w:rsidP="00402BE9">
      <w:pPr>
        <w:pStyle w:val="af"/>
        <w:rPr>
          <w:lang w:val="en-US"/>
        </w:rPr>
      </w:pPr>
      <w:r>
        <w:t>Модуль управления должен</w:t>
      </w:r>
      <w:r w:rsidRPr="00402BE9">
        <w:t>:</w:t>
      </w:r>
      <w:r>
        <w:br/>
        <w:t>1) Запрашивать у системного модуля информацию об конкретном исполнителе или всех исполнителях.</w:t>
      </w:r>
      <w:r w:rsidRPr="00402BE9">
        <w:br/>
      </w:r>
      <w:r>
        <w:t>2) Поддерживать в своем внутреннем представлении актуальную информацию из базы данных об исполнителях.</w:t>
      </w:r>
      <w:r>
        <w:br/>
        <w:t xml:space="preserve">3) Обеспечивать пользовательский интерфейс, описанный в </w:t>
      </w:r>
      <w:r>
        <w:rPr>
          <w:lang w:val="en-US"/>
        </w:rPr>
        <w:t>2.1.2.</w:t>
      </w:r>
    </w:p>
    <w:p w14:paraId="0A8B55F4" w14:textId="6B2AD102" w:rsidR="00402BE9" w:rsidRDefault="00402BE9" w:rsidP="00402BE9">
      <w:pPr>
        <w:pStyle w:val="3"/>
        <w:tabs>
          <w:tab w:val="num" w:pos="709"/>
        </w:tabs>
        <w:spacing w:before="300" w:after="120"/>
        <w:ind w:left="709" w:hanging="709"/>
        <w:rPr>
          <w:lang w:val="ru-RU"/>
        </w:rPr>
      </w:pPr>
      <w:bookmarkStart w:id="32" w:name="_Toc116686930"/>
      <w:r>
        <w:rPr>
          <w:lang w:val="ru-RU"/>
        </w:rPr>
        <w:t xml:space="preserve">Функциональные требования к модулю </w:t>
      </w:r>
      <w:r w:rsidR="008964A8">
        <w:rPr>
          <w:lang w:val="en-US"/>
        </w:rPr>
        <w:t>исполнителя</w:t>
      </w:r>
      <w:bookmarkEnd w:id="32"/>
    </w:p>
    <w:p w14:paraId="6C131A60" w14:textId="56B99260" w:rsidR="00402BE9" w:rsidRPr="00402BE9" w:rsidRDefault="00A26794" w:rsidP="00402BE9">
      <w:pPr>
        <w:pStyle w:val="af"/>
      </w:pPr>
      <w:r>
        <w:t>Модуль исполнителя должен</w:t>
      </w:r>
      <w:r w:rsidRPr="00402BE9">
        <w:t>:</w:t>
      </w:r>
      <w:r>
        <w:br/>
        <w:t>1) Запрашивать у системного модуля информацию о запчастях и их ценах из базы данных.</w:t>
      </w:r>
      <w:r>
        <w:br/>
        <w:t>2) Формировать электронную версию итогового заказ-наряда с использованием выбранных запчастей в формате, способном отображаться на экране и отправляться по электронной почте.</w:t>
      </w:r>
      <w:r>
        <w:br/>
        <w:t xml:space="preserve">3) Обеспечивать пользовательский интерфейс, описанный в </w:t>
      </w:r>
      <w:r w:rsidRPr="00402BE9">
        <w:t>2.1.2.</w:t>
      </w:r>
      <w:r w:rsidR="00820744">
        <w:br/>
        <w:t xml:space="preserve">4) </w:t>
      </w:r>
      <w:r w:rsidR="00820744">
        <w:t>Автоматически уведомлять организацию о текущем статусе работы. Список статусов</w:t>
      </w:r>
      <w:r w:rsidR="00820744" w:rsidRPr="001D1F28">
        <w:t>:</w:t>
      </w:r>
      <w:r w:rsidR="00820744">
        <w:br/>
      </w:r>
      <w:r w:rsidR="00820744">
        <w:t>4</w:t>
      </w:r>
      <w:r w:rsidR="00820744" w:rsidRPr="001D1F28">
        <w:t xml:space="preserve">.1) </w:t>
      </w:r>
      <w:r w:rsidR="00820744">
        <w:t>Исполнитель отправился к клиенту.</w:t>
      </w:r>
      <w:r w:rsidR="00820744">
        <w:br/>
      </w:r>
      <w:r w:rsidR="00820744">
        <w:t>4</w:t>
      </w:r>
      <w:r w:rsidR="00820744" w:rsidRPr="00820744">
        <w:t>.2)</w:t>
      </w:r>
      <w:r w:rsidR="00820744">
        <w:t xml:space="preserve"> Исполнитель прибыл к клиенту.</w:t>
      </w:r>
      <w:r w:rsidR="00820744">
        <w:br/>
      </w:r>
      <w:r w:rsidR="00820744">
        <w:t>4</w:t>
      </w:r>
      <w:r w:rsidR="00820744" w:rsidRPr="001D1F28">
        <w:t xml:space="preserve">.3) </w:t>
      </w:r>
      <w:r w:rsidR="00820744">
        <w:t>Исполнитель производит осмотр оборудования на предмет того, что оборудование подходит под сервисное обслуживание Организации, и производит анализ неисправностей.</w:t>
      </w:r>
      <w:r w:rsidR="00820744">
        <w:br/>
      </w:r>
      <w:r w:rsidR="00820744">
        <w:t>4</w:t>
      </w:r>
      <w:r w:rsidR="00820744" w:rsidRPr="001D1F28">
        <w:t>.4)</w:t>
      </w:r>
      <w:r w:rsidR="00820744">
        <w:t xml:space="preserve"> Исполнитель отказался от ремонта по причине того, что оборудование не входит в сервисное обслуживание Организации.</w:t>
      </w:r>
      <w:r w:rsidR="00820744">
        <w:br/>
      </w:r>
      <w:r w:rsidR="00820744">
        <w:t>4</w:t>
      </w:r>
      <w:r w:rsidR="00820744" w:rsidRPr="00820744">
        <w:t>.5)</w:t>
      </w:r>
      <w:r w:rsidR="00820744">
        <w:t xml:space="preserve"> Исполнитель формирует заказ-наряд.</w:t>
      </w:r>
      <w:r w:rsidR="00820744">
        <w:br/>
      </w:r>
      <w:r w:rsidR="00820744">
        <w:t>4</w:t>
      </w:r>
      <w:r w:rsidR="00820744" w:rsidRPr="00820744">
        <w:t>.6)</w:t>
      </w:r>
      <w:r w:rsidR="00820744">
        <w:t xml:space="preserve"> Исполнитель отправил заказ-наряд клиенту и ждет согласования клиентом.</w:t>
      </w:r>
      <w:r w:rsidR="00820744">
        <w:br/>
      </w:r>
      <w:r w:rsidR="00820744">
        <w:t>4</w:t>
      </w:r>
      <w:r w:rsidR="00820744" w:rsidRPr="00820744">
        <w:t xml:space="preserve">.7) </w:t>
      </w:r>
      <w:r w:rsidR="00820744">
        <w:t>Исполнитель приступает к работе.</w:t>
      </w:r>
      <w:r w:rsidR="00820744">
        <w:br/>
      </w:r>
      <w:r w:rsidR="00820744">
        <w:t>4</w:t>
      </w:r>
      <w:r w:rsidR="00820744" w:rsidRPr="00820744">
        <w:t>.8)</w:t>
      </w:r>
      <w:r w:rsidR="00820744">
        <w:t xml:space="preserve"> Исполнитель завершил работу.</w:t>
      </w:r>
      <w:r w:rsidR="00820744">
        <w:br/>
      </w:r>
      <w:r w:rsidR="00820744">
        <w:t>4</w:t>
      </w:r>
      <w:r w:rsidR="00820744" w:rsidRPr="00820744">
        <w:t>.9)</w:t>
      </w:r>
      <w:r w:rsidR="00820744">
        <w:t xml:space="preserve"> Исполнитель вернулся в организацию и ожидает новых заказов.</w:t>
      </w:r>
    </w:p>
    <w:p w14:paraId="39399BFB" w14:textId="77777777" w:rsidR="0021158A" w:rsidRPr="00D71CC3" w:rsidRDefault="0021158A" w:rsidP="0021158A">
      <w:pPr>
        <w:pStyle w:val="InfoBlue"/>
      </w:pPr>
      <w:r w:rsidRPr="00D71CC3">
        <w:lastRenderedPageBreak/>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3" w:name="_Toc116686931"/>
      <w:r>
        <w:rPr>
          <w:lang w:val="ru-RU"/>
        </w:rPr>
        <w:t>Надежность</w:t>
      </w:r>
      <w:bookmarkEnd w:id="33"/>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4" w:name="_Toc456598599"/>
      <w:bookmarkStart w:id="35" w:name="_Toc517499398"/>
      <w:bookmarkStart w:id="36" w:name="_Toc523209241"/>
      <w:bookmarkStart w:id="37" w:name="_Toc523210877"/>
      <w:bookmarkStart w:id="38" w:name="_Toc523212981"/>
      <w:bookmarkStart w:id="39" w:name="_Toc523297942"/>
      <w:bookmarkStart w:id="40" w:name="_Toc523298832"/>
      <w:bookmarkStart w:id="41" w:name="_Toc88921668"/>
      <w:bookmarkStart w:id="42" w:name="_Toc116686932"/>
      <w:r w:rsidRPr="00D71CC3">
        <w:rPr>
          <w:lang w:val="en-GB"/>
        </w:rPr>
        <w:t>&lt;Reliability Requirement One&gt;</w:t>
      </w:r>
      <w:bookmarkEnd w:id="34"/>
      <w:bookmarkEnd w:id="35"/>
      <w:bookmarkEnd w:id="36"/>
      <w:bookmarkEnd w:id="37"/>
      <w:bookmarkEnd w:id="38"/>
      <w:bookmarkEnd w:id="39"/>
      <w:bookmarkEnd w:id="40"/>
      <w:bookmarkEnd w:id="41"/>
      <w:bookmarkEnd w:id="42"/>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3" w:name="_Toc116686933"/>
      <w:r>
        <w:rPr>
          <w:lang w:val="ru-RU"/>
        </w:rPr>
        <w:t>Производительность</w:t>
      </w:r>
      <w:bookmarkEnd w:id="43"/>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4" w:name="_Toc456598601"/>
      <w:bookmarkStart w:id="45" w:name="_Toc517499400"/>
      <w:bookmarkStart w:id="46" w:name="_Toc523209243"/>
      <w:bookmarkStart w:id="47" w:name="_Toc523210879"/>
      <w:bookmarkStart w:id="48" w:name="_Toc523212983"/>
      <w:bookmarkStart w:id="49" w:name="_Toc523297944"/>
      <w:bookmarkStart w:id="50" w:name="_Toc523298834"/>
      <w:bookmarkStart w:id="51" w:name="_Toc88921670"/>
      <w:bookmarkStart w:id="52" w:name="_Toc116686934"/>
      <w:r w:rsidRPr="00D71CC3">
        <w:rPr>
          <w:lang w:val="en-GB"/>
        </w:rPr>
        <w:t>&lt;Performance Requirement One&gt;</w:t>
      </w:r>
      <w:bookmarkEnd w:id="44"/>
      <w:bookmarkEnd w:id="45"/>
      <w:bookmarkEnd w:id="46"/>
      <w:bookmarkEnd w:id="47"/>
      <w:bookmarkEnd w:id="48"/>
      <w:bookmarkEnd w:id="49"/>
      <w:bookmarkEnd w:id="50"/>
      <w:bookmarkEnd w:id="51"/>
      <w:bookmarkEnd w:id="52"/>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3" w:name="_Toc116686935"/>
      <w:r>
        <w:rPr>
          <w:lang w:val="ru-RU"/>
        </w:rPr>
        <w:t>Ремонтопригодность</w:t>
      </w:r>
      <w:bookmarkEnd w:id="53"/>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4" w:name="_Toc456598603"/>
      <w:bookmarkStart w:id="55" w:name="_Toc517499402"/>
      <w:bookmarkStart w:id="56" w:name="_Toc523209245"/>
      <w:bookmarkStart w:id="57" w:name="_Toc523210881"/>
      <w:bookmarkStart w:id="58" w:name="_Toc523212985"/>
      <w:bookmarkStart w:id="59" w:name="_Toc523297946"/>
      <w:bookmarkStart w:id="60" w:name="_Toc523298836"/>
      <w:bookmarkStart w:id="61" w:name="_Toc88921672"/>
      <w:bookmarkStart w:id="62" w:name="_Toc116686936"/>
      <w:r w:rsidRPr="00D71CC3">
        <w:rPr>
          <w:lang w:val="en-GB"/>
        </w:rPr>
        <w:t>&lt;</w:t>
      </w:r>
      <w:r>
        <w:rPr>
          <w:lang w:val="en-GB"/>
        </w:rPr>
        <w:t>Maintainability</w:t>
      </w:r>
      <w:r w:rsidRPr="00D71CC3">
        <w:rPr>
          <w:lang w:val="en-GB"/>
        </w:rPr>
        <w:t xml:space="preserve"> Requirement One&gt;</w:t>
      </w:r>
      <w:bookmarkEnd w:id="54"/>
      <w:bookmarkEnd w:id="55"/>
      <w:bookmarkEnd w:id="56"/>
      <w:bookmarkEnd w:id="57"/>
      <w:bookmarkEnd w:id="58"/>
      <w:bookmarkEnd w:id="59"/>
      <w:bookmarkEnd w:id="60"/>
      <w:bookmarkEnd w:id="61"/>
      <w:bookmarkEnd w:id="62"/>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3" w:name="_Toc116686937"/>
      <w:r>
        <w:rPr>
          <w:lang w:val="ru-RU"/>
        </w:rPr>
        <w:t>Ограничения проекта</w:t>
      </w:r>
      <w:bookmarkEnd w:id="63"/>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4" w:name="_Toc456598605"/>
      <w:bookmarkStart w:id="65" w:name="_Toc517499404"/>
      <w:bookmarkStart w:id="66" w:name="_Toc523209247"/>
      <w:bookmarkStart w:id="67" w:name="_Toc523210883"/>
      <w:bookmarkStart w:id="68" w:name="_Toc523212987"/>
      <w:bookmarkStart w:id="69" w:name="_Toc523297948"/>
      <w:bookmarkStart w:id="70" w:name="_Toc523298838"/>
      <w:bookmarkStart w:id="71" w:name="_Toc88921674"/>
      <w:bookmarkStart w:id="72" w:name="_Toc116686938"/>
      <w:r w:rsidRPr="00D71CC3">
        <w:rPr>
          <w:lang w:val="en-GB"/>
        </w:rPr>
        <w:t>&lt;Design Constraint One&gt;</w:t>
      </w:r>
      <w:bookmarkEnd w:id="64"/>
      <w:bookmarkEnd w:id="65"/>
      <w:bookmarkEnd w:id="66"/>
      <w:bookmarkEnd w:id="67"/>
      <w:bookmarkEnd w:id="68"/>
      <w:bookmarkEnd w:id="69"/>
      <w:bookmarkEnd w:id="70"/>
      <w:bookmarkEnd w:id="71"/>
      <w:bookmarkEnd w:id="72"/>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3" w:name="_Toc116686939"/>
      <w:r>
        <w:rPr>
          <w:lang w:val="ru-RU"/>
        </w:rPr>
        <w:t>Требования к пользовательской документации</w:t>
      </w:r>
      <w:bookmarkEnd w:id="73"/>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74" w:name="_Toc116686940"/>
      <w:r>
        <w:rPr>
          <w:lang w:val="ru-RU"/>
        </w:rPr>
        <w:t>Используемые приобретаемые компоненты</w:t>
      </w:r>
      <w:bookmarkEnd w:id="74"/>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75" w:name="_Toc116686941"/>
      <w:r>
        <w:rPr>
          <w:lang w:val="ru-RU"/>
        </w:rPr>
        <w:t>Интерфейсы</w:t>
      </w:r>
      <w:bookmarkEnd w:id="75"/>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76" w:name="_Toc116686942"/>
      <w:r>
        <w:rPr>
          <w:lang w:val="ru-RU"/>
        </w:rPr>
        <w:t>Интерфейс пользователя</w:t>
      </w:r>
      <w:bookmarkEnd w:id="76"/>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77" w:name="_Toc116686943"/>
      <w:r>
        <w:rPr>
          <w:lang w:val="ru-RU"/>
        </w:rPr>
        <w:t>Аппаратные интерфейсы</w:t>
      </w:r>
      <w:bookmarkEnd w:id="77"/>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78" w:name="_Toc116686944"/>
      <w:r>
        <w:rPr>
          <w:lang w:val="ru-RU"/>
        </w:rPr>
        <w:t>Программные интерфейсы</w:t>
      </w:r>
      <w:bookmarkEnd w:id="78"/>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79" w:name="_Toc116686945"/>
      <w:r>
        <w:rPr>
          <w:lang w:val="ru-RU"/>
        </w:rPr>
        <w:t>Интерфейсы коммуникаций</w:t>
      </w:r>
      <w:bookmarkEnd w:id="79"/>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0" w:name="_Toc116686946"/>
      <w:r>
        <w:rPr>
          <w:lang w:val="ru-RU"/>
        </w:rPr>
        <w:t>Требования лицензирования</w:t>
      </w:r>
      <w:bookmarkEnd w:id="80"/>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1" w:name="_Toc116686947"/>
      <w:r>
        <w:rPr>
          <w:lang w:val="ru-RU"/>
        </w:rPr>
        <w:t>Применимые стандарты</w:t>
      </w:r>
      <w:bookmarkEnd w:id="81"/>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2" w:name="_Toc116686948"/>
      <w:r>
        <w:rPr>
          <w:lang w:val="ru-RU"/>
        </w:rPr>
        <w:t>Индекс</w:t>
      </w:r>
      <w:bookmarkEnd w:id="82"/>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4F0CB" w14:textId="77777777" w:rsidR="00263E6E" w:rsidRDefault="00263E6E">
      <w:r>
        <w:separator/>
      </w:r>
    </w:p>
  </w:endnote>
  <w:endnote w:type="continuationSeparator" w:id="0">
    <w:p w14:paraId="483B18B1" w14:textId="77777777" w:rsidR="00263E6E" w:rsidRDefault="00263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3336DD49" w:rsidR="007746E9" w:rsidRDefault="00263E6E">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7746E9">
      <w:tab/>
    </w:r>
  </w:p>
  <w:p w14:paraId="44899C39" w14:textId="77777777" w:rsidR="007746E9" w:rsidRDefault="007746E9">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688D2" w14:textId="77777777" w:rsidR="00263E6E" w:rsidRDefault="00263E6E">
      <w:r>
        <w:separator/>
      </w:r>
    </w:p>
  </w:footnote>
  <w:footnote w:type="continuationSeparator" w:id="0">
    <w:p w14:paraId="3EA5CEF0" w14:textId="77777777" w:rsidR="00263E6E" w:rsidRDefault="00263E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1D3820FF" w:rsidR="007746E9" w:rsidRDefault="007746E9">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DC29AB">
      <w:rPr>
        <w:noProof/>
      </w:rPr>
      <w:t>7</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746E9" w14:paraId="0F77EB97" w14:textId="77777777">
      <w:trPr>
        <w:trHeight w:hRule="exact" w:val="2000"/>
        <w:jc w:val="center"/>
      </w:trPr>
      <w:tc>
        <w:tcPr>
          <w:tcW w:w="2870" w:type="dxa"/>
        </w:tcPr>
        <w:p w14:paraId="3B163ACE" w14:textId="77777777" w:rsidR="007746E9" w:rsidRDefault="007746E9"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7746E9" w:rsidRDefault="007746E9">
          <w:pPr>
            <w:spacing w:before="80"/>
            <w:rPr>
              <w:noProof/>
            </w:rPr>
          </w:pPr>
        </w:p>
      </w:tc>
      <w:tc>
        <w:tcPr>
          <w:tcW w:w="4477" w:type="dxa"/>
        </w:tcPr>
        <w:p w14:paraId="07B881E4" w14:textId="77777777" w:rsidR="007746E9" w:rsidRPr="00842301" w:rsidRDefault="007746E9">
          <w:pPr>
            <w:jc w:val="center"/>
            <w:rPr>
              <w:i/>
              <w:noProof/>
              <w:lang w:val="en-GB"/>
            </w:rPr>
          </w:pPr>
        </w:p>
        <w:p w14:paraId="4C5BAFEA" w14:textId="77777777" w:rsidR="007746E9" w:rsidRPr="00842301" w:rsidRDefault="007746E9">
          <w:pPr>
            <w:jc w:val="center"/>
            <w:rPr>
              <w:noProof/>
              <w:lang w:val="en-GB"/>
            </w:rPr>
          </w:pPr>
        </w:p>
        <w:p w14:paraId="747884AA" w14:textId="2C0CC4C2" w:rsidR="007746E9" w:rsidRPr="004F1DCB" w:rsidRDefault="007746E9" w:rsidP="000E0073">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D85E67">
            <w:rPr>
              <w:b/>
              <w:noProof/>
              <w:lang w:val="ru-RU"/>
            </w:rPr>
            <w:t>“</w:t>
          </w:r>
          <w:r>
            <w:rPr>
              <w:b/>
              <w:noProof/>
              <w:lang w:val="ru-RU"/>
            </w:rPr>
            <w:t>Система автомазиации процессов</w:t>
          </w:r>
          <w:r w:rsidRPr="00D85E67">
            <w:rPr>
              <w:b/>
              <w:noProof/>
              <w:lang w:val="ru-RU"/>
            </w:rPr>
            <w:t>”</w:t>
          </w:r>
        </w:p>
      </w:tc>
      <w:tc>
        <w:tcPr>
          <w:tcW w:w="2639" w:type="dxa"/>
        </w:tcPr>
        <w:p w14:paraId="4E8653BC" w14:textId="287CC76F" w:rsidR="007746E9" w:rsidRPr="007365A0" w:rsidRDefault="007746E9">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Pr>
              <w:caps/>
              <w:noProof/>
              <w:lang w:val="en-US"/>
            </w:rPr>
            <w:t>TEAM</w:t>
          </w:r>
          <w:r w:rsidRPr="000E0073">
            <w:rPr>
              <w:caps/>
              <w:noProof/>
              <w:lang w:val="ru-RU"/>
            </w:rPr>
            <w:t>3</w:t>
          </w:r>
        </w:p>
        <w:p w14:paraId="12473562" w14:textId="715FA283" w:rsidR="007746E9" w:rsidRPr="003C2555" w:rsidRDefault="007746E9"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Pr>
              <w:noProof/>
              <w:lang w:val="en-US"/>
            </w:rPr>
            <w:t>TEAM</w:t>
          </w:r>
          <w:r w:rsidRPr="000E0073">
            <w:rPr>
              <w:noProof/>
              <w:lang w:val="ru-RU"/>
            </w:rPr>
            <w:t>3-</w:t>
          </w:r>
          <w:r>
            <w:rPr>
              <w:noProof/>
              <w:lang w:val="en-US"/>
            </w:rPr>
            <w:t>v</w:t>
          </w:r>
          <w:r w:rsidRPr="000E0073">
            <w:rPr>
              <w:noProof/>
              <w:lang w:val="ru-RU"/>
            </w:rPr>
            <w:t>0.1</w:t>
          </w:r>
        </w:p>
        <w:p w14:paraId="50D79B29" w14:textId="1D981286" w:rsidR="007746E9" w:rsidRPr="003C2555" w:rsidRDefault="007746E9">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Pr>
              <w:noProof/>
            </w:rPr>
            <w:t>2022-10-14</w:t>
          </w:r>
        </w:p>
        <w:p w14:paraId="7A685453" w14:textId="5DF1C2A6" w:rsidR="007746E9" w:rsidRPr="00124D77" w:rsidRDefault="007746E9" w:rsidP="00124D77">
          <w:pPr>
            <w:tabs>
              <w:tab w:val="right" w:pos="2481"/>
            </w:tabs>
            <w:spacing w:before="180"/>
            <w:rPr>
              <w:noProof/>
              <w:lang w:val="ru-RU"/>
            </w:rPr>
          </w:pPr>
          <w:r>
            <w:rPr>
              <w:noProof/>
              <w:sz w:val="18"/>
              <w:lang w:val="ru-RU"/>
            </w:rPr>
            <w:t>Страниц</w:t>
          </w:r>
          <w:r>
            <w:rPr>
              <w:noProof/>
              <w:sz w:val="18"/>
            </w:rPr>
            <w:t>:</w:t>
          </w:r>
          <w:r>
            <w:rPr>
              <w:noProof/>
            </w:rPr>
            <w:t xml:space="preserve"> </w:t>
          </w:r>
          <w:r>
            <w:rPr>
              <w:noProof/>
            </w:rPr>
            <w:tab/>
          </w:r>
          <w:r w:rsidR="00124D77">
            <w:rPr>
              <w:noProof/>
              <w:lang w:val="ru-RU"/>
            </w:rPr>
            <w:t>6</w:t>
          </w:r>
        </w:p>
      </w:tc>
    </w:tr>
  </w:tbl>
  <w:p w14:paraId="0695C804" w14:textId="77777777" w:rsidR="007746E9" w:rsidRDefault="007746E9">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3"/>
  </w:num>
  <w:num w:numId="6">
    <w:abstractNumId w:val="5"/>
  </w:num>
  <w:num w:numId="7">
    <w:abstractNumId w:val="2"/>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05D6"/>
    <w:rsid w:val="00002CAE"/>
    <w:rsid w:val="000169EF"/>
    <w:rsid w:val="0002233A"/>
    <w:rsid w:val="000261B4"/>
    <w:rsid w:val="000376B4"/>
    <w:rsid w:val="000401D5"/>
    <w:rsid w:val="000901D3"/>
    <w:rsid w:val="000D73E3"/>
    <w:rsid w:val="000E0073"/>
    <w:rsid w:val="000F0E95"/>
    <w:rsid w:val="000F0F55"/>
    <w:rsid w:val="0011087C"/>
    <w:rsid w:val="00110A17"/>
    <w:rsid w:val="00124D77"/>
    <w:rsid w:val="001343C1"/>
    <w:rsid w:val="001379A3"/>
    <w:rsid w:val="00157B34"/>
    <w:rsid w:val="0016049A"/>
    <w:rsid w:val="0016726E"/>
    <w:rsid w:val="00167F44"/>
    <w:rsid w:val="0017419E"/>
    <w:rsid w:val="00192770"/>
    <w:rsid w:val="001B2C49"/>
    <w:rsid w:val="001B489C"/>
    <w:rsid w:val="001C1B9A"/>
    <w:rsid w:val="001C7218"/>
    <w:rsid w:val="001D1F28"/>
    <w:rsid w:val="001E188C"/>
    <w:rsid w:val="001E5EA3"/>
    <w:rsid w:val="001F623E"/>
    <w:rsid w:val="00201008"/>
    <w:rsid w:val="00206C47"/>
    <w:rsid w:val="0021158A"/>
    <w:rsid w:val="00221BA7"/>
    <w:rsid w:val="00227A56"/>
    <w:rsid w:val="00230576"/>
    <w:rsid w:val="00240BC8"/>
    <w:rsid w:val="002466C4"/>
    <w:rsid w:val="00263E6E"/>
    <w:rsid w:val="00282302"/>
    <w:rsid w:val="00282EEB"/>
    <w:rsid w:val="002916E9"/>
    <w:rsid w:val="00295ACE"/>
    <w:rsid w:val="002A6DB7"/>
    <w:rsid w:val="002C2C18"/>
    <w:rsid w:val="002C564A"/>
    <w:rsid w:val="002D7F95"/>
    <w:rsid w:val="002E7E3B"/>
    <w:rsid w:val="00302CDB"/>
    <w:rsid w:val="00316A8B"/>
    <w:rsid w:val="00322870"/>
    <w:rsid w:val="00327DC7"/>
    <w:rsid w:val="003301E7"/>
    <w:rsid w:val="00354B0E"/>
    <w:rsid w:val="003A543F"/>
    <w:rsid w:val="003C2555"/>
    <w:rsid w:val="003D5E2C"/>
    <w:rsid w:val="00402BE9"/>
    <w:rsid w:val="00421E2A"/>
    <w:rsid w:val="00421EB8"/>
    <w:rsid w:val="00461519"/>
    <w:rsid w:val="00472358"/>
    <w:rsid w:val="004866DF"/>
    <w:rsid w:val="004A45C0"/>
    <w:rsid w:val="004B2CB6"/>
    <w:rsid w:val="004C49FA"/>
    <w:rsid w:val="004D54DC"/>
    <w:rsid w:val="004E4BD6"/>
    <w:rsid w:val="004F1DCB"/>
    <w:rsid w:val="00501360"/>
    <w:rsid w:val="0052755E"/>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167F7"/>
    <w:rsid w:val="0062004C"/>
    <w:rsid w:val="006268FA"/>
    <w:rsid w:val="00633964"/>
    <w:rsid w:val="00643AF8"/>
    <w:rsid w:val="00650E24"/>
    <w:rsid w:val="00663731"/>
    <w:rsid w:val="00686224"/>
    <w:rsid w:val="00686E41"/>
    <w:rsid w:val="006A583A"/>
    <w:rsid w:val="006E58B1"/>
    <w:rsid w:val="0071098D"/>
    <w:rsid w:val="00711003"/>
    <w:rsid w:val="00730AEA"/>
    <w:rsid w:val="0073312E"/>
    <w:rsid w:val="007365A0"/>
    <w:rsid w:val="007435A6"/>
    <w:rsid w:val="007746E9"/>
    <w:rsid w:val="00777EED"/>
    <w:rsid w:val="007823B5"/>
    <w:rsid w:val="0079263F"/>
    <w:rsid w:val="00795149"/>
    <w:rsid w:val="007B19DA"/>
    <w:rsid w:val="007D30C5"/>
    <w:rsid w:val="00815614"/>
    <w:rsid w:val="00820744"/>
    <w:rsid w:val="008352EF"/>
    <w:rsid w:val="00835A01"/>
    <w:rsid w:val="00842301"/>
    <w:rsid w:val="0084416D"/>
    <w:rsid w:val="008600BD"/>
    <w:rsid w:val="00873773"/>
    <w:rsid w:val="008808C9"/>
    <w:rsid w:val="008824EC"/>
    <w:rsid w:val="00893221"/>
    <w:rsid w:val="008964A8"/>
    <w:rsid w:val="008A2651"/>
    <w:rsid w:val="008A31A2"/>
    <w:rsid w:val="008A41F8"/>
    <w:rsid w:val="008A4F4F"/>
    <w:rsid w:val="008B0635"/>
    <w:rsid w:val="008B1278"/>
    <w:rsid w:val="008D6321"/>
    <w:rsid w:val="008D7103"/>
    <w:rsid w:val="008F2E25"/>
    <w:rsid w:val="00904ADD"/>
    <w:rsid w:val="009142BF"/>
    <w:rsid w:val="009309C3"/>
    <w:rsid w:val="00933074"/>
    <w:rsid w:val="00954870"/>
    <w:rsid w:val="009F39D6"/>
    <w:rsid w:val="00A015DE"/>
    <w:rsid w:val="00A14DE5"/>
    <w:rsid w:val="00A26794"/>
    <w:rsid w:val="00A437E8"/>
    <w:rsid w:val="00A43ADF"/>
    <w:rsid w:val="00A4702F"/>
    <w:rsid w:val="00A60F38"/>
    <w:rsid w:val="00A62982"/>
    <w:rsid w:val="00A62FA2"/>
    <w:rsid w:val="00A96169"/>
    <w:rsid w:val="00AB2B39"/>
    <w:rsid w:val="00AD097C"/>
    <w:rsid w:val="00AD5E39"/>
    <w:rsid w:val="00B0274F"/>
    <w:rsid w:val="00B04E0A"/>
    <w:rsid w:val="00B22E70"/>
    <w:rsid w:val="00B30B01"/>
    <w:rsid w:val="00B66B38"/>
    <w:rsid w:val="00B83CA5"/>
    <w:rsid w:val="00BA5DE1"/>
    <w:rsid w:val="00BA7394"/>
    <w:rsid w:val="00BB63F2"/>
    <w:rsid w:val="00BC2021"/>
    <w:rsid w:val="00BC6C19"/>
    <w:rsid w:val="00BF3298"/>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6127E"/>
    <w:rsid w:val="00D71CC3"/>
    <w:rsid w:val="00D71DB1"/>
    <w:rsid w:val="00D72ED3"/>
    <w:rsid w:val="00D85E67"/>
    <w:rsid w:val="00D916B7"/>
    <w:rsid w:val="00D92585"/>
    <w:rsid w:val="00D9349E"/>
    <w:rsid w:val="00DC144F"/>
    <w:rsid w:val="00DC1908"/>
    <w:rsid w:val="00DC29AB"/>
    <w:rsid w:val="00DE41BF"/>
    <w:rsid w:val="00DF7D1A"/>
    <w:rsid w:val="00E13A7C"/>
    <w:rsid w:val="00E269AD"/>
    <w:rsid w:val="00E47813"/>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link w:val="1Einrckung0"/>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paragraph" w:customStyle="1" w:styleId="af">
    <w:name w:val="Абзац"/>
    <w:basedOn w:val="1Einrckung"/>
    <w:link w:val="af0"/>
    <w:qFormat/>
    <w:rsid w:val="003301E7"/>
    <w:pPr>
      <w:spacing w:after="240"/>
      <w:ind w:left="0"/>
    </w:pPr>
    <w:rPr>
      <w:lang w:val="ru-RU"/>
    </w:rPr>
  </w:style>
  <w:style w:type="character" w:customStyle="1" w:styleId="1Einrckung0">
    <w:name w:val="1 Einrückung Знак"/>
    <w:basedOn w:val="a0"/>
    <w:link w:val="1Einrckung"/>
    <w:rsid w:val="003301E7"/>
    <w:rPr>
      <w:rFonts w:ascii="Arial" w:hAnsi="Arial"/>
      <w:color w:val="000000"/>
      <w:sz w:val="22"/>
      <w:lang w:val="de-DE" w:eastAsia="de-CH"/>
    </w:rPr>
  </w:style>
  <w:style w:type="character" w:customStyle="1" w:styleId="af0">
    <w:name w:val="Абзац Знак"/>
    <w:basedOn w:val="1Einrckung0"/>
    <w:link w:val="af"/>
    <w:rsid w:val="003301E7"/>
    <w:rPr>
      <w:rFonts w:ascii="Arial" w:hAnsi="Arial"/>
      <w:color w:val="000000"/>
      <w:sz w:val="22"/>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E0FF9-433E-48BE-9C42-B9F04E3A5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579</TotalTime>
  <Pages>8</Pages>
  <Words>2726</Words>
  <Characters>15543</Characters>
  <Application>Microsoft Office Word</Application>
  <DocSecurity>0</DocSecurity>
  <Lines>129</Lines>
  <Paragraphs>36</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Алексей Кандрин</cp:lastModifiedBy>
  <cp:revision>84</cp:revision>
  <cp:lastPrinted>1900-12-31T20:00:00Z</cp:lastPrinted>
  <dcterms:created xsi:type="dcterms:W3CDTF">2010-10-29T20:35:00Z</dcterms:created>
  <dcterms:modified xsi:type="dcterms:W3CDTF">2022-10-15T10:19:00Z</dcterms:modified>
</cp:coreProperties>
</file>